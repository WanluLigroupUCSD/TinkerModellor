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lang w:val="en-US" w:eastAsia="zh-CN"/>
        </w:rPr>
      </w:pPr>
      <w:r>
        <w:rPr>
          <w:rFonts w:hint="default" w:ascii="Times New Roman" w:hAnsi="Times New Roman"/>
        </w:rPr>
        <w:t xml:space="preserve">TinkerModellor: An Efficient </w:t>
      </w:r>
      <w:ins w:id="0" w:author="Li, Wanlu" w:date="2023-12-19T10:25:00Z">
        <w:r>
          <w:rPr>
            <w:rFonts w:ascii="Times New Roman" w:hAnsi="Times New Roman"/>
          </w:rPr>
          <w:t xml:space="preserve">Tool for Building </w:t>
        </w:r>
      </w:ins>
      <w:r>
        <w:rPr>
          <w:rFonts w:hint="default" w:ascii="Times New Roman" w:hAnsi="Times New Roman"/>
        </w:rPr>
        <w:t xml:space="preserve">Biological Systems </w:t>
      </w:r>
      <w:ins w:id="1" w:author="Li, Wanlu" w:date="2023-12-19T10:26:00Z">
        <w:r>
          <w:rPr>
            <w:rFonts w:ascii="Times New Roman" w:hAnsi="Times New Roman"/>
          </w:rPr>
          <w:t>in</w:t>
        </w:r>
      </w:ins>
      <w:r>
        <w:rPr>
          <w:rFonts w:hint="default" w:ascii="Times New Roman" w:hAnsi="Times New Roman"/>
        </w:rPr>
        <w:t xml:space="preserve"> Tinker Simulation</w:t>
      </w:r>
      <w:ins w:id="2" w:author="Li, Wanlu" w:date="2023-12-19T10:26:00Z">
        <w:r>
          <w:rPr>
            <w:rFonts w:ascii="Times New Roman" w:hAnsi="Times New Roman"/>
          </w:rPr>
          <w:t>s</w:t>
        </w:r>
      </w:ins>
    </w:p>
    <w:p>
      <w:pPr>
        <w:rPr>
          <w:rFonts w:ascii="Times New Roman" w:hAnsi="Times New Roman"/>
        </w:rPr>
      </w:pPr>
    </w:p>
    <w:p>
      <w:pPr>
        <w:rPr>
          <w:rFonts w:ascii="Times New Roman" w:hAnsi="Times New Roman"/>
          <w:b/>
          <w:bCs/>
        </w:rPr>
      </w:pPr>
      <w:r>
        <w:rPr>
          <w:rFonts w:hint="default" w:ascii="Times New Roman" w:hAnsi="Times New Roman"/>
          <w:b/>
          <w:bCs/>
        </w:rPr>
        <w:t>Summary</w:t>
      </w:r>
    </w:p>
    <w:p>
      <w:pPr>
        <w:rPr>
          <w:rFonts w:ascii="Times New Roman" w:hAnsi="Times New Roman"/>
        </w:rPr>
      </w:pPr>
      <w:bookmarkStart w:id="0" w:name="OLE_LINK3"/>
      <w:r>
        <w:rPr>
          <w:rFonts w:hint="default" w:ascii="Times New Roman" w:hAnsi="Times New Roman"/>
        </w:rPr>
        <w:t xml:space="preserve">TinkerModellor (TKM) serves as a versatile biological system construction tool designed to create intricate virtual biological systems for molecular dynamics within the Tinker Simulation Program. Its primary function involves the </w:t>
      </w:r>
      <w:ins w:id="3" w:author="Li, Wanlu" w:date="2023-12-19T09:47:00Z">
        <w:r>
          <w:rPr>
            <w:rFonts w:ascii="Times New Roman" w:hAnsi="Times New Roman"/>
          </w:rPr>
          <w:t xml:space="preserve">input </w:t>
        </w:r>
      </w:ins>
      <w:r>
        <w:rPr>
          <w:rFonts w:hint="default" w:ascii="Times New Roman" w:hAnsi="Times New Roman"/>
        </w:rPr>
        <w:t>generation of complex systems compatible with molecular simulation software. TKM possesses the capability to convert various specific formats, such as crd/top in Amber, gro/top in GROMACS, and crd/psf in CHARMM, into the Tinker format (Tinker XYZ). Moreover, TKM offers a user-friendly and concise approach, functioning as an independent script for convenient usability. Additionally, it provides users with several distinct modules to construct personalized workflows, ensuring flexibility and ease of use. Essentially, TKM empowers users to model or simulate within one software and seamlessly transition to Tinker for analysis or further simulation, effectively harnessing separate functionalities concurrently.</w:t>
      </w:r>
    </w:p>
    <w:bookmarkEnd w:id="0"/>
    <w:p>
      <w:pPr>
        <w:rPr>
          <w:rFonts w:ascii="Times New Roman" w:hAnsi="Times New Roman"/>
        </w:rPr>
      </w:pPr>
    </w:p>
    <w:p>
      <w:pPr>
        <w:rPr>
          <w:rFonts w:ascii="Times New Roman" w:hAnsi="Times New Roman"/>
          <w:b/>
          <w:bCs/>
        </w:rPr>
      </w:pPr>
      <w:r>
        <w:rPr>
          <w:rFonts w:hint="default" w:ascii="Times New Roman" w:hAnsi="Times New Roman"/>
          <w:b/>
          <w:bCs/>
        </w:rPr>
        <w:t>Statement of Need</w:t>
      </w:r>
    </w:p>
    <w:p>
      <w:pPr>
        <w:rPr>
          <w:rFonts w:ascii="Times New Roman" w:hAnsi="Times New Roman"/>
        </w:rPr>
      </w:pPr>
      <w:ins w:id="4" w:author="Li, Wanlu" w:date="2023-12-19T09:53:00Z">
        <w:r>
          <w:rPr>
            <w:rFonts w:ascii="Times New Roman" w:hAnsi="Times New Roman"/>
          </w:rPr>
          <w:t>Molecular dynamic simulation technology employs advanced computational algorithms to replicate the dynamic behavior of biomolecules or materials at the atomic and molecular scale. This virtual laboratory enables researchers to observe and analyze the intricate interactions and movements of individual atoms, shedding light on phenomena such as protein folding, chemical reactions, and molecular motion in different environments.</w:t>
        </w:r>
      </w:ins>
      <w:ins w:id="5" w:author="Li, Wanlu" w:date="2023-12-19T09:54:00Z">
        <w:r>
          <w:rPr>
            <w:rFonts w:ascii="Times New Roman" w:hAnsi="Times New Roman"/>
          </w:rPr>
          <w:t xml:space="preserve"> Particularly, t</w:t>
        </w:r>
      </w:ins>
      <w:r>
        <w:rPr>
          <w:rFonts w:ascii="Times New Roman" w:hAnsi="Times New Roman"/>
        </w:rPr>
        <w:t>his technology finds extensive application in computer-aided drug design (CADD)</w:t>
      </w:r>
      <w:r>
        <w:rPr>
          <w:rFonts w:ascii="Times New Roman" w:hAnsi="Times New Roman"/>
        </w:rPr>
        <w:fldChar w:fldCharType="begin"/>
      </w:r>
      <w:r>
        <w:rPr>
          <w:rFonts w:hint="default" w:ascii="Times New Roman" w:hAnsi="Times New Roman"/>
        </w:rPr>
        <w:instrText xml:space="preserve"> ADDIN EN.CITE &lt;EndNote&gt;&lt;Cite&gt;&lt;Author&gt;Welborn&lt;/Author&gt;&lt;Year&gt;2022&lt;/Year&gt;&lt;RecNum&gt;12&lt;/RecNum&gt;&lt;DisplayText&gt;(Welborn, 2022)&lt;/DisplayText&gt;&lt;record&gt;&lt;rec-number&gt;12&lt;/rec-number&gt;&lt;foreign-keys&gt;&lt;key app="EN" db-id="ff0pawvpev0d21e29roxtd9jxfw2zd02t5pf" timestamp="1702882660"&gt;12&lt;/key&gt;&lt;/foreign-keys&gt;&lt;ref-type name="Journal Article"&gt;17&lt;/ref-type&gt;&lt;contributors&gt;&lt;authors&gt;&lt;author&gt;Welborn, V. Vaissier&lt;/author&gt;&lt;/authors&gt;&lt;/contributors&gt;&lt;titles&gt;&lt;title&gt;Beyond structural analysis of molecular enzyme-inhibitor interactions&lt;/title&gt;&lt;secondary-title&gt;Electronic Structure&lt;/secondary-title&gt;&lt;/titles&gt;&lt;periodical&gt;&lt;full-title&gt;Electronic Structure&lt;/full-title&gt;&lt;/periodical&gt;&lt;volume&gt;4&lt;/volume&gt;&lt;number&gt;1&lt;/number&gt;&lt;section&gt;014006&lt;/section&gt;&lt;dates&gt;&lt;year&gt;2022&lt;/year&gt;&lt;/dates&gt;&lt;isbn&gt;2516-1075&lt;/isbn&gt;&lt;urls&gt;&lt;/urls&gt;&lt;electronic-resource-num&gt;10.1088/2516-1075/ac509f&lt;/electronic-resource-num&gt;&lt;/record&gt;&lt;/Cite&gt;&lt;/EndNote&gt;</w:instrText>
      </w:r>
      <w:r>
        <w:rPr>
          <w:rFonts w:ascii="Times New Roman" w:hAnsi="Times New Roman"/>
        </w:rPr>
        <w:fldChar w:fldCharType="separate"/>
      </w:r>
      <w:r>
        <w:rPr>
          <w:rFonts w:hint="default" w:ascii="Times New Roman" w:hAnsi="Times New Roman"/>
        </w:rPr>
        <w:t>(Welborn, 2022)</w:t>
      </w:r>
      <w:r>
        <w:rPr>
          <w:rFonts w:ascii="Times New Roman" w:hAnsi="Times New Roman"/>
        </w:rPr>
        <w:fldChar w:fldCharType="end"/>
      </w:r>
      <w:r>
        <w:rPr>
          <w:rFonts w:ascii="Times New Roman" w:hAnsi="Times New Roman"/>
        </w:rPr>
        <w:t>, enzyme rational design</w:t>
      </w:r>
      <w:r>
        <w:rPr>
          <w:rFonts w:ascii="Times New Roman" w:hAnsi="Times New Roman"/>
        </w:rPr>
        <w:fldChar w:fldCharType="begin"/>
      </w:r>
      <w:r>
        <w:rPr>
          <w:rFonts w:hint="default" w:ascii="Times New Roman" w:hAnsi="Times New Roman"/>
        </w:rPr>
        <w:instrText xml:space="preserve"> ADDIN EN.CITE &lt;EndNote&gt;&lt;Cite&gt;&lt;Author&gt;Zheng&lt;/Author&gt;&lt;Year&gt;2022&lt;/Year&gt;&lt;RecNum&gt;11&lt;/RecNum&gt;&lt;DisplayText&gt;(Zheng &amp;amp; Vaissier Welborn, 2022)&lt;/DisplayText&gt;&lt;record&gt;&lt;rec-number&gt;11&lt;/rec-number&gt;&lt;foreign-keys&gt;&lt;key app="EN" db-id="ff0pawvpev0d21e29roxtd9jxfw2zd02t5pf" timestamp="1702882656"&gt;11&lt;/key&gt;&lt;/foreign-keys&gt;&lt;ref-type name="Journal Article"&gt;17&lt;/ref-type&gt;&lt;contributors&gt;&lt;authors&gt;&lt;author&gt;Zheng, Y.&lt;/author&gt;&lt;author&gt;Vaissier Welborn, V.&lt;/author&gt;&lt;/authors&gt;&lt;/contributors&gt;&lt;auth-address&gt;Department of Chemistry, Virginia Tech, Blacksburg, Virginia 24060, United States.&lt;/auth-address&gt;&lt;titles&gt;&lt;title&gt;Tuning the Catalytic Activity of Synthetic Enzyme KE15 with DNA&lt;/title&gt;&lt;secondary-title&gt;J Phys Chem B&lt;/secondary-title&gt;&lt;/titles&gt;&lt;periodical&gt;&lt;full-title&gt;J Phys Chem B&lt;/full-title&gt;&lt;/periodical&gt;&lt;pages&gt;3407-3413&lt;/pages&gt;&lt;volume&gt;126&lt;/volume&gt;&lt;number&gt;18&lt;/number&gt;&lt;edition&gt;20220428&lt;/edition&gt;&lt;keywords&gt;&lt;keyword&gt;Catalysis&lt;/keyword&gt;&lt;keyword&gt;Catalytic Domain&lt;/keyword&gt;&lt;keyword&gt;*DNA&lt;/keyword&gt;&lt;keyword&gt;*Molecular Dynamics Simulation&lt;/keyword&gt;&lt;keyword&gt;Static Electricity&lt;/keyword&gt;&lt;keyword&gt;Thermodynamics&lt;/keyword&gt;&lt;/keywords&gt;&lt;dates&gt;&lt;year&gt;2022&lt;/year&gt;&lt;pub-dates&gt;&lt;date&gt;May 12&lt;/date&gt;&lt;/pub-dates&gt;&lt;/dates&gt;&lt;isbn&gt;1520-5207 (Electronic)&amp;#xD;1520-5207 (Linking)&lt;/isbn&gt;&lt;accession-num&gt;35483007&lt;/accession-num&gt;&lt;urls&gt;&lt;related-urls&gt;&lt;url&gt;https://www.ncbi.nlm.nih.gov/pubmed/35483007&lt;/url&gt;&lt;/related-urls&gt;&lt;/urls&gt;&lt;electronic-resource-num&gt;10.1021/acs.jpcb.2c00765&lt;/electronic-resource-num&gt;&lt;remote-database-name&gt;Medline&lt;/remote-database-name&gt;&lt;remote-database-provider&gt;NLM&lt;/remote-database-provider&gt;&lt;/record&gt;&lt;/Cite&gt;&lt;/EndNote&gt;</w:instrText>
      </w:r>
      <w:r>
        <w:rPr>
          <w:rFonts w:ascii="Times New Roman" w:hAnsi="Times New Roman"/>
        </w:rPr>
        <w:fldChar w:fldCharType="separate"/>
      </w:r>
      <w:r>
        <w:rPr>
          <w:rFonts w:hint="default" w:ascii="Times New Roman" w:hAnsi="Times New Roman"/>
        </w:rPr>
        <w:t>(Zheng &amp; Vaissier Welborn, 2022)</w:t>
      </w:r>
      <w:r>
        <w:rPr>
          <w:rFonts w:ascii="Times New Roman" w:hAnsi="Times New Roman"/>
        </w:rPr>
        <w:fldChar w:fldCharType="end"/>
      </w:r>
      <w:r>
        <w:rPr>
          <w:rFonts w:ascii="Times New Roman" w:hAnsi="Times New Roman"/>
        </w:rPr>
        <w:t xml:space="preserve">, and </w:t>
      </w:r>
      <w:r>
        <w:rPr>
          <w:rFonts w:ascii="Times New Roman" w:hAnsi="Times New Roman"/>
          <w:i/>
          <w:iCs/>
        </w:rPr>
        <w:t>ab</w:t>
      </w:r>
      <w:r>
        <w:rPr>
          <w:rFonts w:ascii="Times New Roman" w:hAnsi="Times New Roman"/>
        </w:rPr>
        <w:t xml:space="preserve"> initio antibody design</w:t>
      </w:r>
      <w:r>
        <w:rPr>
          <w:rFonts w:ascii="Times New Roman" w:hAnsi="Times New Roman"/>
        </w:rPr>
        <w:fldChar w:fldCharType="begin">
          <w:fldData xml:space="preserve">PEVuZE5vdGU+PENpdGU+PEF1dGhvcj5DaG93ZGh1cnk8L0F1dGhvcj48WWVhcj4yMDE4PC9ZZWFy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</w:fldData>
        </w:fldChar>
      </w:r>
      <w:r>
        <w:rPr>
          <w:rFonts w:hint="default" w:ascii="Times New Roman" w:hAnsi="Times New Roman"/>
        </w:rPr>
        <w:instrText xml:space="preserve"> ADDIN EN.CITE </w:instrText>
      </w:r>
      <w:r>
        <w:rPr>
          <w:rFonts w:hint="default" w:ascii="Times New Roman" w:hAnsi="Times New Roman"/>
        </w:rPr>
        <w:fldChar w:fldCharType="begin">
          <w:fldData xml:space="preserve">PEVuZE5vdGU+PENpdGU+PEF1dGhvcj5DaG93ZGh1cnk8L0F1dGhvcj48WWVhcj4yMDE4PC9ZZWFy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</w:fldData>
        </w:fldChar>
      </w:r>
      <w:r>
        <w:rPr>
          <w:rFonts w:hint="default" w:ascii="Times New Roman" w:hAnsi="Times New Roman"/>
        </w:rPr>
        <w:instrText xml:space="preserve"> ADDIN EN.CITE.DATA </w:instrText>
      </w:r>
      <w:r>
        <w:rPr>
          <w:rFonts w:ascii="Times New Roman" w:hAnsi="Times New Roman"/>
        </w:rPr>
        <w:fldChar w:fldCharType="separate"/>
      </w:r>
      <w:r>
        <w:rPr>
          <w:rFonts w:hint="default" w:ascii="Times New Roman" w:hAnsi="Times New Roman"/>
        </w:rPr>
        <w:fldChar w:fldCharType="end"/>
      </w:r>
      <w:r>
        <w:rPr>
          <w:rFonts w:ascii="Times New Roman" w:hAnsi="Times New Roman"/>
        </w:rPr>
        <w:fldChar w:fldCharType="separate"/>
      </w:r>
      <w:r>
        <w:rPr>
          <w:rFonts w:hint="default" w:ascii="Times New Roman" w:hAnsi="Times New Roman"/>
        </w:rPr>
        <w:t>(Chowdhury et al., 2018)</w:t>
      </w:r>
      <w:r>
        <w:rPr>
          <w:rFonts w:ascii="Times New Roman" w:hAnsi="Times New Roman"/>
        </w:rPr>
        <w:fldChar w:fldCharType="end"/>
      </w:r>
      <w:r>
        <w:rPr>
          <w:rFonts w:ascii="Times New Roman" w:hAnsi="Times New Roman"/>
        </w:rPr>
        <w:t>. Notably, vibrational Stark effect</w:t>
      </w:r>
      <w:r>
        <w:rPr>
          <w:rFonts w:hint="default" w:ascii="Times New Roman" w:hAnsi="Times New Roman"/>
        </w:rPr>
        <w:t xml:space="preserve"> </w:t>
      </w:r>
      <w:r>
        <w:rPr>
          <w:rFonts w:ascii="Times New Roman" w:hAnsi="Times New Roman"/>
        </w:rPr>
        <w:t>spectroscopy experiments</w:t>
      </w:r>
      <w:r>
        <w:rPr>
          <w:rFonts w:ascii="Times New Roman" w:hAnsi="Times New Roman"/>
        </w:rPr>
        <w:fldChar w:fldCharType="begin">
          <w:fldData xml:space="preserve">PEVuZE5vdGU+PENpdGU+PEF1dGhvcj5GcmllZDwvQXV0aG9yPjxZZWFyPjIwMTc8L1llYXI+PFJl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==
</w:fldData>
        </w:fldChar>
      </w:r>
      <w:r>
        <w:rPr>
          <w:rFonts w:hint="default" w:ascii="Times New Roman" w:hAnsi="Times New Roman"/>
        </w:rPr>
        <w:instrText xml:space="preserve"> ADDIN EN.CITE </w:instrText>
      </w:r>
      <w:r>
        <w:rPr>
          <w:rFonts w:hint="default" w:ascii="Times New Roman" w:hAnsi="Times New Roman"/>
        </w:rPr>
        <w:fldChar w:fldCharType="begin">
          <w:fldData xml:space="preserve">PEVuZE5vdGU+PENpdGU+PEF1dGhvcj5GcmllZDwvQXV0aG9yPjxZZWFyPjIwMTc8L1llYXI+PFJl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==
</w:fldData>
        </w:fldChar>
      </w:r>
      <w:r>
        <w:rPr>
          <w:rFonts w:hint="default" w:ascii="Times New Roman" w:hAnsi="Times New Roman"/>
        </w:rPr>
        <w:instrText xml:space="preserve"> ADDIN EN.CITE.DATA </w:instrText>
      </w:r>
      <w:r>
        <w:rPr>
          <w:rFonts w:ascii="Times New Roman" w:hAnsi="Times New Roman"/>
        </w:rPr>
        <w:fldChar w:fldCharType="separate"/>
      </w:r>
      <w:r>
        <w:rPr>
          <w:rFonts w:hint="default" w:ascii="Times New Roman" w:hAnsi="Times New Roman"/>
        </w:rPr>
        <w:fldChar w:fldCharType="end"/>
      </w:r>
      <w:r>
        <w:rPr>
          <w:rFonts w:ascii="Times New Roman" w:hAnsi="Times New Roman"/>
        </w:rPr>
        <w:fldChar w:fldCharType="separate"/>
      </w:r>
      <w:r>
        <w:rPr>
          <w:rFonts w:hint="default" w:ascii="Times New Roman" w:hAnsi="Times New Roman"/>
        </w:rPr>
        <w:t>(Fried &amp; Boxer, 2017)</w:t>
      </w:r>
      <w:r>
        <w:rPr>
          <w:rFonts w:ascii="Times New Roman" w:hAnsi="Times New Roman"/>
        </w:rPr>
        <w:fldChar w:fldCharType="end"/>
      </w:r>
      <w:r>
        <w:rPr>
          <w:rFonts w:ascii="Times New Roman" w:hAnsi="Times New Roman"/>
        </w:rPr>
        <w:t xml:space="preserve"> have demonstrated the existence of electric fields (EF) that potentially play a crucial role in drug and enzyme design</w:t>
      </w:r>
      <w:r>
        <w:rPr>
          <w:rFonts w:ascii="Times New Roman" w:hAnsi="Times New Roman"/>
        </w:rPr>
        <w:fldChar w:fldCharType="begin">
          <w:fldData xml:space="preserve">PEVuZE5vdGU+PENpdGU+PEF1dGhvcj5CaG93bWljazwvQXV0aG9yPjxZZWFyPjIwMTc8L1llYXI+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</w:fldData>
        </w:fldChar>
      </w:r>
      <w:r>
        <w:rPr>
          <w:rFonts w:hint="default" w:ascii="Times New Roman" w:hAnsi="Times New Roman"/>
        </w:rPr>
        <w:instrText xml:space="preserve"> ADDIN EN.CITE </w:instrText>
      </w:r>
      <w:r>
        <w:rPr>
          <w:rFonts w:hint="default" w:ascii="Times New Roman" w:hAnsi="Times New Roman"/>
        </w:rPr>
        <w:fldChar w:fldCharType="begin">
          <w:fldData xml:space="preserve">PEVuZE5vdGU+PENpdGU+PEF1dGhvcj5CaG93bWljazwvQXV0aG9yPjxZZWFyPjIwMTc8L1llYXI+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</w:fldData>
        </w:fldChar>
      </w:r>
      <w:r>
        <w:rPr>
          <w:rFonts w:hint="default" w:ascii="Times New Roman" w:hAnsi="Times New Roman"/>
        </w:rPr>
        <w:instrText xml:space="preserve"> ADDIN EN.CITE.DATA </w:instrText>
      </w:r>
      <w:r>
        <w:rPr>
          <w:rFonts w:ascii="Times New Roman" w:hAnsi="Times New Roman"/>
        </w:rPr>
        <w:fldChar w:fldCharType="separate"/>
      </w:r>
      <w:r>
        <w:rPr>
          <w:rFonts w:hint="default" w:ascii="Times New Roman" w:hAnsi="Times New Roman"/>
        </w:rPr>
        <w:fldChar w:fldCharType="end"/>
      </w:r>
      <w:r>
        <w:rPr>
          <w:rFonts w:ascii="Times New Roman" w:hAnsi="Times New Roman"/>
        </w:rPr>
        <w:fldChar w:fldCharType="separate"/>
      </w:r>
      <w:r>
        <w:rPr>
          <w:rFonts w:hint="default" w:ascii="Times New Roman" w:hAnsi="Times New Roman"/>
        </w:rPr>
        <w:t>(Bhowmick et al., 2017; Chaturvedi et al., 2023; Li &amp; Head-Gordon, 2021; Vaissier Welborn et al., 2023)</w:t>
      </w:r>
      <w:r>
        <w:rPr>
          <w:rFonts w:ascii="Times New Roman" w:hAnsi="Times New Roman"/>
        </w:rPr>
        <w:fldChar w:fldCharType="end"/>
      </w:r>
      <w:r>
        <w:rPr>
          <w:rFonts w:ascii="Times New Roman" w:hAnsi="Times New Roman"/>
        </w:rPr>
        <w:t>. However, investigating EF necessitates a high-precision polarization force field</w:t>
      </w:r>
      <w:ins w:id="6" w:author="Li, Wanlu" w:date="2023-12-19T09:58:00Z">
        <w:r>
          <w:rPr>
            <w:rFonts w:ascii="Times New Roman" w:hAnsi="Times New Roman"/>
          </w:rPr>
          <w:t xml:space="preserve"> to accurately model the dynamic response</w:t>
        </w:r>
      </w:ins>
      <w:ins w:id="7" w:author="Li, Wanlu" w:date="2023-12-19T09:59:00Z">
        <w:r>
          <w:rPr>
            <w:rFonts w:ascii="Times New Roman" w:hAnsi="Times New Roman"/>
          </w:rPr>
          <w:t xml:space="preserve"> of electrons to external forces and capture </w:t>
        </w:r>
      </w:ins>
      <w:ins w:id="8" w:author="Li, Wanlu" w:date="2023-12-19T10:00:00Z">
        <w:r>
          <w:rPr>
            <w:rFonts w:ascii="Times New Roman" w:hAnsi="Times New Roman"/>
          </w:rPr>
          <w:t>the nuanced effects on molecular structures and interactions</w:t>
        </w:r>
      </w:ins>
      <w:r>
        <w:rPr>
          <w:rFonts w:ascii="Times New Roman" w:hAnsi="Times New Roman"/>
        </w:rPr>
        <w:t xml:space="preserve">. </w:t>
      </w:r>
      <w:r>
        <w:rPr>
          <w:rFonts w:hint="default" w:ascii="Times New Roman" w:hAnsi="Times New Roman"/>
        </w:rPr>
        <w:t>According to the best of our knowledge</w:t>
      </w:r>
      <w:r>
        <w:rPr>
          <w:rFonts w:ascii="Times New Roman" w:hAnsi="Times New Roman"/>
        </w:rPr>
        <w:t>, AMOEBA/AMEOBAPro</w:t>
      </w:r>
      <w:r>
        <w:rPr>
          <w:rFonts w:ascii="Times New Roman" w:hAnsi="Times New Roman"/>
        </w:rPr>
        <w:fldChar w:fldCharType="begin">
          <w:fldData xml:space="preserve">PEVuZE5vdGU+PENpdGU+PEF1dGhvcj5SZW48L0F1dGhvcj48WWVhcj4yMDExPC9ZZWFyPjxSZWNO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</w:fldData>
        </w:fldChar>
      </w:r>
      <w:r>
        <w:rPr>
          <w:rFonts w:hint="default" w:ascii="Times New Roman" w:hAnsi="Times New Roman"/>
        </w:rPr>
        <w:instrText xml:space="preserve"> ADDIN EN.CITE </w:instrText>
      </w:r>
      <w:r>
        <w:rPr>
          <w:rFonts w:hint="default" w:ascii="Times New Roman" w:hAnsi="Times New Roman"/>
        </w:rPr>
        <w:fldChar w:fldCharType="begin">
          <w:fldData xml:space="preserve">PEVuZE5vdGU+PENpdGU+PEF1dGhvcj5SZW48L0F1dGhvcj48WWVhcj4yMDExPC9ZZWFyPjxSZWNO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</w:fldData>
        </w:fldChar>
      </w:r>
      <w:r>
        <w:rPr>
          <w:rFonts w:hint="default" w:ascii="Times New Roman" w:hAnsi="Times New Roman"/>
        </w:rPr>
        <w:instrText xml:space="preserve"> ADDIN EN.CITE.DATA </w:instrText>
      </w:r>
      <w:r>
        <w:rPr>
          <w:rFonts w:ascii="Times New Roman" w:hAnsi="Times New Roman"/>
        </w:rPr>
        <w:fldChar w:fldCharType="separate"/>
      </w:r>
      <w:r>
        <w:rPr>
          <w:rFonts w:hint="default" w:ascii="Times New Roman" w:hAnsi="Times New Roman"/>
        </w:rPr>
        <w:fldChar w:fldCharType="end"/>
      </w:r>
      <w:r>
        <w:rPr>
          <w:rFonts w:ascii="Times New Roman" w:hAnsi="Times New Roman"/>
        </w:rPr>
        <w:fldChar w:fldCharType="separate"/>
      </w:r>
      <w:r>
        <w:rPr>
          <w:rFonts w:hint="default" w:ascii="Times New Roman" w:hAnsi="Times New Roman"/>
        </w:rPr>
        <w:t>(Bim &amp; Alexandrova, 2021; Ren et al., 2011; Shi et al., 2013)</w:t>
      </w:r>
      <w:r>
        <w:rPr>
          <w:rFonts w:ascii="Times New Roman" w:hAnsi="Times New Roman"/>
        </w:rPr>
        <w:fldChar w:fldCharType="end"/>
      </w:r>
      <w:r>
        <w:rPr>
          <w:rFonts w:ascii="Times New Roman" w:hAnsi="Times New Roman"/>
        </w:rPr>
        <w:t xml:space="preserve"> stands as a pioneering force field in this domain, effectively integrated into the Tinker simulation program. Furthermore, a post-analysis tool for EF has been proposed</w:t>
      </w:r>
      <w:r>
        <w:rPr>
          <w:rFonts w:ascii="Times New Roman" w:hAnsi="Times New Roman"/>
        </w:rPr>
        <w:fldChar w:fldCharType="begin"/>
      </w:r>
      <w:r>
        <w:rPr>
          <w:rFonts w:hint="default" w:ascii="Times New Roman" w:hAnsi="Times New Roman"/>
        </w:rPr>
        <w:instrText xml:space="preserve"> ADDIN EN.CITE &lt;EndNote&gt;&lt;Cite&gt;&lt;Author&gt;Nash&lt;/Author&gt;&lt;Year&gt;2020&lt;/Year&gt;&lt;RecNum&gt;3&lt;/RecNum&gt;&lt;DisplayText&gt;(Nash et al., 2020)&lt;/DisplayText&gt;&lt;record&gt;&lt;rec-number&gt;3&lt;/rec-number&gt;&lt;foreign-keys&gt;&lt;key app="EN" db-id="ff0pawvpev0d21e29roxtd9jxfw2zd02t5pf" timestamp="1702882628"&gt;3&lt;/key&gt;&lt;/foreign-keys&gt;&lt;ref-type name="Journal Article"&gt;17&lt;/ref-type&gt;&lt;contributors&gt;&lt;authors&gt;&lt;author&gt;Nash, Jessica&lt;/author&gt;&lt;author&gt;Barnes, Taylor&lt;/author&gt;&lt;author&gt;Welborn, Valerie&lt;/author&gt;&lt;/authors&gt;&lt;/contributors&gt;&lt;titles&gt;&lt;title&gt;ELECTRIC: Electric fields Leveraged from multipole Expansion Calculations in Tinker Rapid Interface Code&lt;/title&gt;&lt;secondary-title&gt;Journal of Open Source Software&lt;/secondary-title&gt;&lt;/titles&gt;&lt;periodical&gt;&lt;full-title&gt;Journal of Open Source Software&lt;/full-title&gt;&lt;/periodical&gt;&lt;volume&gt;5&lt;/volume&gt;&lt;number&gt;54&lt;/number&gt;&lt;section&gt;2576&lt;/section&gt;&lt;dates&gt;&lt;year&gt;2020&lt;/year&gt;&lt;/dates&gt;&lt;isbn&gt;2475-9066&lt;/isbn&gt;&lt;urls&gt;&lt;/urls&gt;&lt;electronic-resource-num&gt;10.21105/joss.02576&lt;/electronic-resource-num&gt;&lt;/record&gt;&lt;/Cite&gt;&lt;/EndNote&gt;</w:instrText>
      </w:r>
      <w:r>
        <w:rPr>
          <w:rFonts w:ascii="Times New Roman" w:hAnsi="Times New Roman"/>
        </w:rPr>
        <w:fldChar w:fldCharType="separate"/>
      </w:r>
      <w:r>
        <w:rPr>
          <w:rFonts w:hint="default" w:ascii="Times New Roman" w:hAnsi="Times New Roman"/>
        </w:rPr>
        <w:t>(Nash et al., 2020)</w:t>
      </w:r>
      <w:r>
        <w:rPr>
          <w:rFonts w:ascii="Times New Roman" w:hAnsi="Times New Roman"/>
        </w:rPr>
        <w:fldChar w:fldCharType="end"/>
      </w:r>
      <w:r>
        <w:rPr>
          <w:rFonts w:ascii="Times New Roman" w:hAnsi="Times New Roman"/>
        </w:rPr>
        <w:t>, enabling seamless analysis of trajectory files generated by Tinker. Consequently, utilizing Tinker for EF research emerges as a promising method.</w:t>
      </w:r>
    </w:p>
    <w:p>
      <w:pPr>
        <w:rPr>
          <w:rFonts w:ascii="Times New Roman" w:hAnsi="Times New Roman"/>
        </w:rPr>
      </w:pPr>
    </w:p>
    <w:p>
      <w:pPr>
        <w:rPr>
          <w:rFonts w:ascii="Times New Roman" w:hAnsi="Times New Roman"/>
        </w:rPr>
      </w:pPr>
      <w:r>
        <w:rPr>
          <w:rFonts w:ascii="Times New Roman" w:hAnsi="Times New Roman"/>
        </w:rPr>
        <w:t>Despite its utility, Tinker has limitations in modeling and simulation processes. It faces challenges in building systems with over 10,000 residues and struggles with accurate topology structure identification. Imperfect parallel computing and the inability to harness GPU acceleration technology act as bottlenecks for Tinker</w:t>
      </w:r>
      <w:r>
        <w:rPr>
          <w:rFonts w:hint="default" w:ascii="Times New Roman" w:hAnsi="Times New Roman"/>
        </w:rPr>
        <w:t>-</w:t>
      </w:r>
      <w:r>
        <w:rPr>
          <w:rFonts w:ascii="Times New Roman" w:hAnsi="Times New Roman"/>
        </w:rPr>
        <w:t xml:space="preserve">8. Conversely, GROMACS, Amber, and CHARMM boast robust modules for constructing intricate systems. Additionally, all three support GPU acceleration, potentially enhancing simulation tasks. </w:t>
      </w:r>
      <w:ins w:id="9" w:author="Li, Wanlu" w:date="2023-12-19T10:02:00Z">
        <w:r>
          <w:rPr>
            <w:rFonts w:ascii="Times New Roman" w:hAnsi="Times New Roman"/>
          </w:rPr>
          <w:t xml:space="preserve">Aligning the formats of these software with the Tinker format can assist users in creating customized files seamlessly. </w:t>
        </w:r>
      </w:ins>
      <w:r>
        <w:rPr>
          <w:rFonts w:ascii="Times New Roman" w:hAnsi="Times New Roman"/>
        </w:rPr>
        <w:t>Furthermore, it integrates Tinker's specialized EF analysis capabilities into these traditional software, potentially expediting drug and enzyme design processes and related endeavors.</w:t>
      </w:r>
    </w:p>
    <w:p>
      <w:pPr>
        <w:rPr>
          <w:rFonts w:ascii="Times New Roman" w:hAnsi="Times New Roman"/>
        </w:rPr>
      </w:pPr>
    </w:p>
    <w:p>
      <w:pPr>
        <w:rPr>
          <w:rFonts w:ascii="Times New Roman" w:hAnsi="Times New Roman"/>
          <w:b/>
          <w:bCs/>
        </w:rPr>
      </w:pPr>
      <w:r>
        <w:rPr>
          <w:rFonts w:hint="default" w:ascii="Times New Roman" w:hAnsi="Times New Roman"/>
          <w:b/>
          <w:bCs/>
        </w:rPr>
        <w:t>Workflow:</w:t>
      </w:r>
    </w:p>
    <w:p>
      <w:pPr>
        <w:rPr>
          <w:rFonts w:ascii="Times New Roman" w:hAnsi="Times New Roman"/>
        </w:rPr>
      </w:pPr>
      <w:ins w:id="10" w:author="Palpatine Chestnut" w:date="2023-12-20T14:17:30Z">
        <w:r>
          <w:rPr>
            <w:rFonts w:hint="default" w:ascii="Times New Roman" w:hAnsi="Times New Roman"/>
          </w:rPr>
          <w:t>TinkerModellor</w:t>
        </w:r>
      </w:ins>
      <w:r>
        <w:rPr>
          <w:rFonts w:hint="default" w:ascii="Times New Roman" w:hAnsi="Times New Roman"/>
        </w:rPr>
        <w:t xml:space="preserve"> primarily comprises </w:t>
      </w:r>
      <w:ins w:id="11" w:author="Palpatine Chestnut" w:date="2023-12-20T14:18:09Z">
        <w:r>
          <w:rPr>
            <w:rFonts w:hint="eastAsia" w:ascii="Times New Roman" w:hAnsi="Times New Roman"/>
            <w:lang w:val="en-US" w:eastAsia="zh-CN"/>
          </w:rPr>
          <w:t>two</w:t>
        </w:r>
      </w:ins>
      <w:del w:id="12" w:author="Palpatine Chestnut" w:date="2023-12-20T14:18:07Z">
        <w:commentRangeStart w:id="0"/>
        <w:commentRangeStart w:id="1"/>
        <w:r>
          <w:rPr>
            <w:rFonts w:hint="default" w:ascii="Times New Roman" w:hAnsi="Times New Roman"/>
          </w:rPr>
          <w:delText>th</w:delText>
        </w:r>
      </w:del>
      <w:del w:id="13" w:author="Palpatine Chestnut" w:date="2023-12-20T14:18:06Z">
        <w:r>
          <w:rPr>
            <w:rFonts w:hint="default" w:ascii="Times New Roman" w:hAnsi="Times New Roman"/>
          </w:rPr>
          <w:delText>re</w:delText>
        </w:r>
      </w:del>
      <w:del w:id="14" w:author="Palpatine Chestnut" w:date="2023-12-20T14:18:05Z">
        <w:r>
          <w:rPr>
            <w:rFonts w:hint="default" w:ascii="Times New Roman" w:hAnsi="Times New Roman"/>
          </w:rPr>
          <w:delText>e</w:delText>
        </w:r>
      </w:del>
      <w:r>
        <w:rPr>
          <w:rFonts w:hint="default" w:ascii="Times New Roman" w:hAnsi="Times New Roman"/>
        </w:rPr>
        <w:t xml:space="preserve"> distinct parts</w:t>
      </w:r>
      <w:commentRangeEnd w:id="0"/>
      <w:r>
        <w:rPr>
          <w:rStyle w:val="9"/>
          <w:rFonts w:ascii="Times New Roman" w:hAnsi="Times New Roman"/>
        </w:rPr>
        <w:commentReference w:id="0"/>
      </w:r>
      <w:commentRangeEnd w:id="1"/>
      <w:r>
        <w:commentReference w:id="1"/>
      </w:r>
      <w:r>
        <w:rPr>
          <w:rFonts w:hint="default" w:ascii="Times New Roman" w:hAnsi="Times New Roman"/>
        </w:rPr>
        <w:t>: the GMXMolecule Module, the TinkerModellorSystem Module</w:t>
      </w:r>
      <w:del w:id="15" w:author="Palpatine Chestnut" w:date="2023-12-20T14:17:44Z">
        <w:r>
          <w:rPr>
            <w:rFonts w:hint="default" w:ascii="Times New Roman" w:hAnsi="Times New Roman"/>
          </w:rPr>
          <w:delText>, and the TinkerModellor Module</w:delText>
        </w:r>
      </w:del>
      <w:r>
        <w:rPr>
          <w:rFonts w:hint="default" w:ascii="Times New Roman" w:hAnsi="Times New Roman"/>
        </w:rPr>
        <w:t>. Notably, TinkerModellor primarily operates based on the GROMACS format input file. While this might present some limitations, we've mitigated this challenge by leveraging ParmEd, a powerful tool capable of converting between GROMACS, Amber, and CHARMM format files seamlessly. Consequently, users of Amber and CHARMM can also utilize TinkerModellor, as we've successfully integrated ParmEd into its functionalities</w:t>
      </w:r>
    </w:p>
    <w:p>
      <w:pPr>
        <w:rPr>
          <w:rFonts w:ascii="Times New Roman" w:hAnsi="Times New Roman"/>
        </w:rPr>
      </w:pPr>
    </w:p>
    <w:p>
      <w:pPr>
        <w:rPr>
          <w:rFonts w:ascii="Times New Roman" w:hAnsi="Times New Roman"/>
        </w:rPr>
      </w:pPr>
      <w:r>
        <w:rPr>
          <w:rFonts w:hint="default" w:ascii="Times New Roman" w:hAnsi="Times New Roman"/>
        </w:rPr>
        <w:t>The GMXMolecule class is specifically crafted to retain topological details for each molecule type, encompassing bonding relationships and atom types in GROMACS format, among other specifics. Throughout subsequent processes, if a molecule appears multiple times, its topology information will be utilized accordingly, significantly reducing memory usage during system construction. Moreover, the TinkerModellorSystem is devised to encompass the entirety of information requested by Tinker for the system. Essentially, it functions as a data storage class, housing atom types and bonding relationships. However, it also encompasses distinct elements, such as atom indices and coordinates for each atom. These unique details, absent in GMXMolecule, require extraction from coordinate files and subsequent integration with topology information.</w:t>
      </w:r>
    </w:p>
    <w:p>
      <w:pPr>
        <w:rPr>
          <w:rFonts w:ascii="Times New Roman" w:hAnsi="Times New Roman"/>
        </w:rPr>
      </w:pPr>
    </w:p>
    <w:p>
      <w:pPr>
        <w:rPr>
          <w:rFonts w:ascii="Times New Roman" w:hAnsi="Times New Roman"/>
        </w:rPr>
      </w:pPr>
      <w:r>
        <w:rPr>
          <w:rFonts w:hint="default" w:ascii="Times New Roman" w:hAnsi="Times New Roman"/>
        </w:rPr>
        <w:t>The TinkerModellor module necessitates input of both a coordination file and a topology file. It proceeds by invoking functions to read and partition the topology file into distinct molecule types, creating a GMXMolecule object for each type. For instance, a system comprising a protein, a ligand, water, and ions would prompt TinkerModellor to generate GMXMolecule objects for each corresponding molecule type: protein, ligand, water, and ions. Moreover, the end of the topology file denotes the number of appearance time for each molecule type. TinkerModellor utilizes this information to amalgamate the coordinate file with topology relationships within the GMXMolecule. Subsequently, the topological relationship between coordinates and GMXMolecule is amalgamated and stored in the TinkerModellorSystem object. It's worth noting that within this model, atom types from the topology file within GMXMolecule undergo automatic transformation into the AMOEBABIO18 force field for simulating polarizable force field systems. Ultimately, TinkerModellor compiles the information from the TinkerModellorSystem object into an output file.</w:t>
      </w:r>
    </w:p>
    <w:p>
      <w:pPr>
        <w:jc w:val="center"/>
        <w:rPr>
          <w:rFonts w:ascii="Times New Roman" w:hAnsi="Times New Roman"/>
        </w:rPr>
      </w:pPr>
      <w:r>
        <w:rPr>
          <w:rFonts w:ascii="Times New Roman" w:hAnsi="Times New Roman"/>
        </w:rPr>
        <w:drawing>
          <wp:inline distT="0" distB="0" distL="114300" distR="114300">
            <wp:extent cx="3452495" cy="2552700"/>
            <wp:effectExtent l="0" t="0" r="1905" b="0"/>
            <wp:docPr id="4" name="ECB019B1-382A-4266-B25C-5B523AA43C14-1" descr="w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wpp"/>
                    <pic:cNvPicPr>
                      <a:picLocks noChangeAspect="1"/>
                    </pic:cNvPicPr>
                  </pic:nvPicPr>
                  <pic:blipFill>
                    <a:blip r:embed="rId6"/>
                    <a:stretch>
                      <a:fillRect/>
                    </a:stretch>
                  </pic:blipFill>
                  <pic:spPr>
                    <a:xfrm>
                      <a:off x="0" y="0"/>
                      <a:ext cx="3452495" cy="2552700"/>
                    </a:xfrm>
                    <a:prstGeom prst="rect">
                      <a:avLst/>
                    </a:prstGeom>
                  </pic:spPr>
                </pic:pic>
              </a:graphicData>
            </a:graphic>
          </wp:inline>
        </w:drawing>
      </w:r>
    </w:p>
    <w:p>
      <w:pPr>
        <w:rPr>
          <w:rFonts w:ascii="Times New Roman" w:hAnsi="Times New Roman"/>
        </w:rPr>
      </w:pPr>
      <w:r>
        <w:rPr>
          <w:rFonts w:ascii="Times New Roman" w:hAnsi="Times New Roman"/>
        </w:rPr>
        <w:t>Figure 1.</w:t>
      </w:r>
      <w:r>
        <w:rPr>
          <w:rFonts w:hint="default" w:ascii="Times New Roman" w:hAnsi="Times New Roman"/>
        </w:rPr>
        <w:t xml:space="preserve"> Schematic diagram of TinkerModellor workflow.</w:t>
      </w:r>
    </w:p>
    <w:p>
      <w:pPr>
        <w:rPr>
          <w:rFonts w:ascii="Times New Roman" w:hAnsi="Times New Roman"/>
        </w:rPr>
      </w:pPr>
    </w:p>
    <w:p>
      <w:pPr>
        <w:rPr>
          <w:rFonts w:ascii="Times New Roman" w:hAnsi="Times New Roman"/>
          <w:b/>
          <w:bCs/>
        </w:rPr>
      </w:pPr>
      <w:r>
        <w:rPr>
          <w:rFonts w:hint="default" w:ascii="Times New Roman" w:hAnsi="Times New Roman"/>
          <w:b/>
          <w:bCs/>
        </w:rPr>
        <w:t>Usage</w:t>
      </w:r>
    </w:p>
    <w:p>
      <w:pPr>
        <w:rPr>
          <w:rFonts w:ascii="Times New Roman" w:hAnsi="Times New Roman"/>
        </w:rPr>
      </w:pPr>
    </w:p>
    <w:p>
      <w:pPr>
        <w:rPr>
          <w:rFonts w:ascii="Times New Roman" w:hAnsi="Times New Roman"/>
        </w:rPr>
      </w:pPr>
      <w:r>
        <w:rPr>
          <w:rFonts w:hint="default" w:ascii="Times New Roman" w:hAnsi="Times New Roman"/>
        </w:rPr>
        <w:t>Command Line Usage</w:t>
      </w:r>
    </w:p>
    <w:p>
      <w:pPr>
        <w:rPr>
          <w:rFonts w:ascii="Times New Roman" w:hAnsi="Times New Roman"/>
        </w:rPr>
      </w:pPr>
    </w:p>
    <w:p>
      <w:pPr>
        <w:rPr>
          <w:rFonts w:ascii="Times New Roman" w:hAnsi="Times New Roman"/>
        </w:rPr>
      </w:pPr>
      <w:r>
        <w:rPr>
          <w:rFonts w:hint="default" w:ascii="Times New Roman" w:hAnsi="Times New Roman"/>
        </w:rPr>
        <w:t>The general usage of the command is as follows:</w:t>
      </w:r>
    </w:p>
    <w:p>
      <w:pPr>
        <w:rPr>
          <w:rFonts w:ascii="Times New Roman" w:hAnsi="Times New Roman"/>
        </w:rPr>
      </w:pPr>
      <w:r>
        <w:rPr>
          <w:rFonts w:hint="default" w:ascii="Times New Roman" w:hAnsi="Times New Roman"/>
        </w:rPr>
        <w:t>``` python</w:t>
      </w:r>
    </w:p>
    <w:p>
      <w:pPr>
        <w:rPr>
          <w:rFonts w:ascii="Times New Roman" w:hAnsi="Times New Roman"/>
        </w:rPr>
      </w:pPr>
      <w:r>
        <w:rPr>
          <w:rFonts w:hint="default" w:ascii="Times New Roman" w:hAnsi="Times New Roman"/>
        </w:rPr>
        <w:t>python tkm.py -c coordination_file -p topology_file -out output_file [options]</w:t>
      </w:r>
    </w:p>
    <w:p>
      <w:pPr>
        <w:rPr>
          <w:rFonts w:ascii="Times New Roman" w:hAnsi="Times New Roman"/>
        </w:rPr>
      </w:pPr>
      <w:r>
        <w:rPr>
          <w:rFonts w:hint="default" w:ascii="Times New Roman" w:hAnsi="Times New Roman"/>
        </w:rPr>
        <w:t>```</w:t>
      </w:r>
    </w:p>
    <w:p>
      <w:pPr>
        <w:rPr>
          <w:rFonts w:ascii="Times New Roman" w:hAnsi="Times New Roman"/>
        </w:rPr>
      </w:pPr>
      <w:r>
        <w:rPr>
          <w:rFonts w:hint="default" w:ascii="Times New Roman" w:hAnsi="Times New Roman"/>
        </w:rPr>
        <w:t>Example</w:t>
      </w:r>
    </w:p>
    <w:p>
      <w:pPr>
        <w:rPr>
          <w:rFonts w:ascii="Times New Roman" w:hAnsi="Times New Roman"/>
        </w:rPr>
      </w:pPr>
      <w:r>
        <w:rPr>
          <w:rFonts w:hint="default" w:ascii="Times New Roman" w:hAnsi="Times New Roman"/>
        </w:rPr>
        <w:t>Here is an example of how to use the command:</w:t>
      </w:r>
    </w:p>
    <w:p>
      <w:pPr>
        <w:rPr>
          <w:rFonts w:ascii="Times New Roman" w:hAnsi="Times New Roman"/>
        </w:rPr>
      </w:pPr>
      <w:r>
        <w:rPr>
          <w:rFonts w:hint="default" w:ascii="Times New Roman" w:hAnsi="Times New Roman"/>
        </w:rPr>
        <w:t>``` python</w:t>
      </w:r>
    </w:p>
    <w:p>
      <w:pPr>
        <w:rPr>
          <w:rFonts w:ascii="Times New Roman" w:hAnsi="Times New Roman"/>
        </w:rPr>
      </w:pPr>
      <w:r>
        <w:rPr>
          <w:rFonts w:hint="default" w:ascii="Times New Roman" w:hAnsi="Times New Roman"/>
        </w:rPr>
        <w:t>python tkm.py -c my_coordination_file.gro -p my_topology_file.top -o my_output_file.xyz -f G -a True</w:t>
      </w:r>
    </w:p>
    <w:p>
      <w:pPr>
        <w:rPr>
          <w:rFonts w:ascii="Times New Roman" w:hAnsi="Times New Roman"/>
        </w:rPr>
      </w:pPr>
      <w:r>
        <w:rPr>
          <w:rFonts w:hint="default" w:ascii="Times New Roman" w:hAnsi="Times New Roman"/>
        </w:rPr>
        <w:t>```</w:t>
      </w:r>
    </w:p>
    <w:p>
      <w:pPr>
        <w:rPr>
          <w:rFonts w:ascii="Times New Roman" w:hAnsi="Times New Roman"/>
        </w:rPr>
      </w:pPr>
    </w:p>
    <w:p>
      <w:pPr>
        <w:rPr>
          <w:rFonts w:ascii="Times New Roman" w:hAnsi="Times New Roman"/>
        </w:rPr>
      </w:pPr>
      <w:r>
        <w:rPr>
          <w:rFonts w:hint="default" w:ascii="Times New Roman" w:hAnsi="Times New Roman"/>
        </w:rPr>
        <w:t>This command will run the TinkerModellor with a GROMACS coordination file my_coordination_file.gro and topology file my_topology_file.top, and it will output the result to my_output_file.xyz. The input file format is set to GROMACS, and the aggressive atomtype matching mode is enabled</w:t>
      </w:r>
    </w:p>
    <w:p>
      <w:pPr>
        <w:rPr>
          <w:rFonts w:ascii="Times New Roman" w:hAnsi="Times New Roman"/>
        </w:rPr>
      </w:pPr>
    </w:p>
    <w:p>
      <w:pPr>
        <w:rPr>
          <w:rFonts w:ascii="Times New Roman" w:hAnsi="Times New Roman"/>
        </w:rPr>
      </w:pPr>
      <w:r>
        <w:rPr>
          <w:rFonts w:hint="default" w:ascii="Times New Roman" w:hAnsi="Times New Roman"/>
        </w:rPr>
        <w:t>Packge Usage</w:t>
      </w:r>
    </w:p>
    <w:p>
      <w:pPr>
        <w:rPr>
          <w:rFonts w:ascii="Times New Roman" w:hAnsi="Times New Roman"/>
        </w:rPr>
      </w:pPr>
    </w:p>
    <w:p>
      <w:pPr>
        <w:rPr>
          <w:rFonts w:ascii="Times New Roman" w:hAnsi="Times New Roman"/>
        </w:rPr>
      </w:pPr>
      <w:bookmarkStart w:id="1" w:name="OLE_LINK1"/>
      <w:r>
        <w:rPr>
          <w:rFonts w:hint="default" w:ascii="Times New Roman" w:hAnsi="Times New Roman"/>
        </w:rPr>
        <w:t>```</w:t>
      </w:r>
      <w:bookmarkEnd w:id="1"/>
      <w:r>
        <w:rPr>
          <w:rFonts w:hint="default" w:ascii="Times New Roman" w:hAnsi="Times New Roman"/>
        </w:rPr>
        <w:t xml:space="preserve"> python</w:t>
      </w:r>
    </w:p>
    <w:p>
      <w:pPr>
        <w:rPr>
          <w:rFonts w:ascii="Times New Roman" w:hAnsi="Times New Roman"/>
        </w:rPr>
      </w:pPr>
      <w:r>
        <w:rPr>
          <w:rFonts w:hint="default" w:ascii="Times New Roman" w:hAnsi="Times New Roman"/>
        </w:rPr>
        <w:t># in python</w:t>
      </w:r>
    </w:p>
    <w:p>
      <w:pPr>
        <w:rPr>
          <w:rFonts w:ascii="Times New Roman" w:hAnsi="Times New Roman"/>
        </w:rPr>
      </w:pPr>
      <w:r>
        <w:rPr>
          <w:rFonts w:hint="default" w:ascii="Times New Roman" w:hAnsi="Times New Roman"/>
        </w:rPr>
        <w:t>import tinkermodellor as tkm</w:t>
      </w:r>
    </w:p>
    <w:p>
      <w:pPr>
        <w:rPr>
          <w:rFonts w:ascii="Times New Roman" w:hAnsi="Times New Roman"/>
        </w:rPr>
      </w:pPr>
      <w:r>
        <w:rPr>
          <w:rFonts w:hint="default" w:ascii="Times New Roman" w:hAnsi="Times New Roman"/>
        </w:rPr>
        <w:t>new= tkm()</w:t>
      </w:r>
    </w:p>
    <w:p>
      <w:pPr>
        <w:rPr>
          <w:rFonts w:ascii="Times New Roman" w:hAnsi="Times New Roman"/>
        </w:rPr>
      </w:pPr>
      <w:r>
        <w:rPr>
          <w:rFonts w:hint="default" w:ascii="Times New Roman" w:hAnsi="Times New Roman"/>
        </w:rPr>
        <w:t>new('gromacs.gro',gromacs.top')</w:t>
      </w:r>
    </w:p>
    <w:p>
      <w:pPr>
        <w:rPr>
          <w:rFonts w:ascii="Times New Roman" w:hAnsi="Times New Roman"/>
        </w:rPr>
      </w:pPr>
      <w:r>
        <w:rPr>
          <w:rFonts w:hint="default" w:ascii="Times New Roman" w:hAnsi="Times New Roman"/>
        </w:rPr>
        <w:t>new.write_tkmsystem('gromacs.xyz')</w:t>
      </w:r>
    </w:p>
    <w:p>
      <w:pPr>
        <w:rPr>
          <w:rFonts w:ascii="Times New Roman" w:hAnsi="Times New Roman"/>
        </w:rPr>
      </w:pPr>
      <w:r>
        <w:rPr>
          <w:rFonts w:hint="default" w:ascii="Times New Roman" w:hAnsi="Times New Roman"/>
        </w:rPr>
        <w:t>```</w:t>
      </w:r>
    </w:p>
    <w:p>
      <w:pPr>
        <w:jc w:val="center"/>
        <w:rPr>
          <w:rFonts w:ascii="Times New Roman" w:hAnsi="Times New Roman"/>
        </w:rPr>
      </w:pPr>
      <w:r>
        <w:rPr>
          <w:rFonts w:ascii="Times New Roman" w:hAnsi="Times New Roman"/>
        </w:rPr>
        <w:drawing>
          <wp:inline distT="0" distB="0" distL="114300" distR="114300">
            <wp:extent cx="3467735" cy="3432810"/>
            <wp:effectExtent l="0" t="0" r="12065" b="8890"/>
            <wp:docPr id="3" name="图片 3" descr="1702891427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02891427399"/>
                    <pic:cNvPicPr>
                      <a:picLocks noChangeAspect="1"/>
                    </pic:cNvPicPr>
                  </pic:nvPicPr>
                  <pic:blipFill>
                    <a:blip r:embed="rId7"/>
                    <a:stretch>
                      <a:fillRect/>
                    </a:stretch>
                  </pic:blipFill>
                  <pic:spPr>
                    <a:xfrm>
                      <a:off x="0" y="0"/>
                      <a:ext cx="3467735" cy="3432810"/>
                    </a:xfrm>
                    <a:prstGeom prst="rect">
                      <a:avLst/>
                    </a:prstGeom>
                  </pic:spPr>
                </pic:pic>
              </a:graphicData>
            </a:graphic>
          </wp:inline>
        </w:drawing>
      </w:r>
    </w:p>
    <w:p>
      <w:pPr>
        <w:rPr>
          <w:rFonts w:ascii="Times New Roman" w:hAnsi="Times New Roman"/>
        </w:rPr>
      </w:pPr>
      <w:r>
        <w:rPr>
          <w:rFonts w:hint="default" w:ascii="Times New Roman" w:hAnsi="Times New Roman"/>
        </w:rPr>
        <w:t>Figure 2. Protein (PDBID:1AG2) in water box. The system is constructed by GROMACS</w:t>
      </w:r>
      <w:r>
        <w:rPr>
          <w:rFonts w:hint="default" w:ascii="Times New Roman" w:hAnsi="Times New Roman"/>
        </w:rPr>
        <w:fldChar w:fldCharType="begin"/>
      </w:r>
      <w:r>
        <w:rPr>
          <w:rFonts w:hint="default" w:ascii="Times New Roman" w:hAnsi="Times New Roman"/>
        </w:rPr>
        <w:instrText xml:space="preserve"> ADDIN EN.CITE &lt;EndNote&gt;&lt;Cite&gt;&lt;Author&gt;Abraham&lt;/Author&gt;&lt;Year&gt;2015&lt;/Year&gt;&lt;RecNum&gt;21&lt;/RecNum&gt;&lt;DisplayText&gt;(Abraham et al., 2015)&lt;/DisplayText&gt;&lt;record&gt;&lt;rec-number&gt;21&lt;/rec-number&gt;&lt;foreign-keys&gt;&lt;key app="EN" db-id="ff0pawvpev0d21e29roxtd9jxfw2zd02t5pf" timestamp="1702893451"&gt;21&lt;/key&gt;&lt;/foreign-keys&gt;&lt;ref-type name="Journal Article"&gt;17&lt;/ref-type&gt;&lt;contributors&gt;&lt;authors&gt;&lt;author&gt;Abraham, Mark James&lt;/author&gt;&lt;author&gt;Murtola, Teemu&lt;/author&gt;&lt;author&gt;Schulz, Roland&lt;/author&gt;&lt;author&gt;Páll, Szilárd&lt;/author&gt;&lt;author&gt;Smith, Jeremy C.&lt;/author&gt;&lt;author&gt;Hess, Berk&lt;/author&gt;&lt;author&gt;Lindahl, Erik&lt;/author&gt;&lt;/authors&gt;&lt;/contributors&gt;&lt;titles&gt;&lt;title&gt;GROMACS: High performance molecular simulations through multi-level parallelism from laptops to supercomputers&lt;/title&gt;&lt;secondary-title&gt;SoftwareX&lt;/secondary-title&gt;&lt;/titles&gt;&lt;periodical&gt;&lt;full-title&gt;SoftwareX&lt;/full-title&gt;&lt;/periodical&gt;&lt;pages&gt;19-25&lt;/pages&gt;&lt;volume&gt;1-2&lt;/volume&gt;&lt;section&gt;19&lt;/section&gt;&lt;dates&gt;&lt;year&gt;2015&lt;/year&gt;&lt;/dates&gt;&lt;isbn&gt;23527110&lt;/isbn&gt;&lt;urls&gt;&lt;/urls&gt;&lt;electronic-resource-num&gt;10.1016/j.softx.2015.06.001&lt;/electronic-resource-num&gt;&lt;/record&gt;&lt;/Cite&gt;&lt;/EndNote&gt;</w:instrText>
      </w:r>
      <w:r>
        <w:rPr>
          <w:rFonts w:hint="default" w:ascii="Times New Roman" w:hAnsi="Times New Roman"/>
        </w:rPr>
        <w:fldChar w:fldCharType="separate"/>
      </w:r>
      <w:r>
        <w:rPr>
          <w:rFonts w:hint="default" w:ascii="Times New Roman" w:hAnsi="Times New Roman"/>
        </w:rPr>
        <w:t>(Abraham et al., 2015)</w:t>
      </w:r>
      <w:r>
        <w:rPr>
          <w:rFonts w:hint="default" w:ascii="Times New Roman" w:hAnsi="Times New Roman"/>
        </w:rPr>
        <w:fldChar w:fldCharType="end"/>
      </w:r>
      <w:r>
        <w:rPr>
          <w:rFonts w:hint="default" w:ascii="Times New Roman" w:hAnsi="Times New Roman"/>
        </w:rPr>
        <w:t xml:space="preserve"> and transformed into Tinker format by TinkerModellor. Mapping by visualization software VMD</w:t>
      </w:r>
      <w:r>
        <w:rPr>
          <w:rFonts w:hint="default" w:ascii="Times New Roman" w:hAnsi="Times New Roman"/>
        </w:rPr>
        <w:fldChar w:fldCharType="begin"/>
      </w:r>
      <w:r>
        <w:rPr>
          <w:rFonts w:hint="default" w:ascii="Times New Roman" w:hAnsi="Times New Roman"/>
        </w:rPr>
        <w:instrText xml:space="preserve"> ADDIN EN.CITE &lt;EndNote&gt;&lt;Cite&gt;&lt;RecNum&gt;23&lt;/RecNum&gt;&lt;DisplayText&gt;(&amp;quot;&amp;lt;vmd.pdf&amp;gt;,&amp;quot;)&lt;/DisplayText&gt;&lt;record&gt;&lt;rec-number&gt;23&lt;/rec-number&gt;&lt;foreign-keys&gt;&lt;key app="EN" db-id="ff0pawvpev0d21e29roxtd9jxfw2zd02t5pf" timestamp="1702893458"&gt;23&lt;/key&gt;&lt;/foreign-keys&gt;&lt;ref-type name="Journal Article"&gt;17&lt;/ref-type&gt;&lt;contributors&gt;&lt;/contributors&gt;&lt;titles&gt;&lt;title&gt;&amp;lt;vmd.pdf&amp;gt;&lt;/title&gt;&lt;/titles&gt;&lt;dates&gt;&lt;/dates&gt;&lt;urls&gt;&lt;/urls&gt;&lt;/record&gt;&lt;/Cite&gt;&lt;/EndNote&gt;</w:instrText>
      </w:r>
      <w:r>
        <w:rPr>
          <w:rFonts w:hint="default" w:ascii="Times New Roman" w:hAnsi="Times New Roman"/>
        </w:rPr>
        <w:fldChar w:fldCharType="separate"/>
      </w:r>
      <w:r>
        <w:rPr>
          <w:rFonts w:hint="default" w:ascii="Times New Roman" w:hAnsi="Times New Roman"/>
        </w:rPr>
        <w:t>("&lt;vmd.pdf&gt;,")</w:t>
      </w:r>
      <w:r>
        <w:rPr>
          <w:rFonts w:hint="default" w:ascii="Times New Roman" w:hAnsi="Times New Roman"/>
        </w:rPr>
        <w:fldChar w:fldCharType="end"/>
      </w:r>
      <w:r>
        <w:rPr>
          <w:rFonts w:hint="default" w:ascii="Times New Roman" w:hAnsi="Times New Roman"/>
        </w:rPr>
        <w:t>.</w:t>
      </w:r>
    </w:p>
    <w:p>
      <w:pPr>
        <w:rPr>
          <w:rFonts w:ascii="Times New Roman" w:hAnsi="Times New Roman"/>
        </w:rPr>
      </w:pPr>
    </w:p>
    <w:p>
      <w:pPr>
        <w:rPr>
          <w:rFonts w:ascii="Times New Roman" w:hAnsi="Times New Roman"/>
        </w:rPr>
      </w:pPr>
    </w:p>
    <w:p>
      <w:pPr>
        <w:rPr>
          <w:rFonts w:ascii="Times New Roman" w:hAnsi="Times New Roman"/>
          <w:b/>
          <w:bCs/>
        </w:rPr>
      </w:pPr>
      <w:commentRangeStart w:id="2"/>
      <w:r>
        <w:rPr>
          <w:rFonts w:ascii="Times New Roman" w:hAnsi="Times New Roman"/>
          <w:b/>
          <w:bCs/>
        </w:rPr>
        <w:t>Future Plan:</w:t>
      </w:r>
      <w:commentRangeEnd w:id="2"/>
      <w:r>
        <w:rPr>
          <w:rStyle w:val="9"/>
          <w:rFonts w:ascii="Times New Roman" w:hAnsi="Times New Roman"/>
        </w:rPr>
        <w:commentReference w:id="2"/>
      </w:r>
    </w:p>
    <w:p>
      <w:pPr>
        <w:rPr>
          <w:rFonts w:ascii="Times New Roman" w:hAnsi="Times New Roman"/>
        </w:rPr>
      </w:pPr>
    </w:p>
    <w:p>
      <w:pPr>
        <w:rPr>
          <w:rFonts w:ascii="Times New Roman" w:hAnsi="Times New Roman"/>
        </w:rPr>
      </w:pPr>
      <w:r>
        <w:rPr>
          <w:rFonts w:ascii="Times New Roman" w:hAnsi="Times New Roman"/>
        </w:rPr>
        <w:t>Enhanced Force Field Support: Expand the available force field options to include AMOEBA9</w:t>
      </w:r>
      <w:r>
        <w:rPr>
          <w:rFonts w:ascii="Times New Roman" w:hAnsi="Times New Roman"/>
        </w:rPr>
        <w:fldChar w:fldCharType="begin"/>
      </w:r>
      <w:r>
        <w:rPr>
          <w:rFonts w:hint="default" w:ascii="Times New Roman" w:hAnsi="Times New Roman"/>
        </w:rPr>
        <w:instrText xml:space="preserve"> ADDIN EN.CITE &lt;EndNote&gt;&lt;Cite&gt;&lt;Author&gt;Ren&lt;/Author&gt;&lt;Year&gt;2011&lt;/Year&gt;&lt;RecNum&gt;18&lt;/RecNum&gt;&lt;DisplayText&gt;(Ren et al., 2011)&lt;/DisplayText&gt;&lt;record&gt;&lt;rec-number&gt;18&lt;/rec-number&gt;&lt;foreign-keys&gt;&lt;key app="EN" db-id="ff0pawvpev0d21e29roxtd9jxfw2zd02t5pf" timestamp="1702893437"&gt;18&lt;/key&gt;&lt;/foreign-keys&gt;&lt;ref-type name="Journal Article"&gt;17&lt;/ref-type&gt;&lt;contributors&gt;&lt;authors&gt;&lt;author&gt;Ren, P.&lt;/author&gt;&lt;author&gt;Wu, C.&lt;/author&gt;&lt;author&gt;Ponder, J. W.&lt;/author&gt;&lt;/authors&gt;&lt;/contributors&gt;&lt;auth-address&gt;Department of Biomedical Engineering, The University of Texas at Austin, Austin, TX 78712.&lt;/auth-address&gt;&lt;titles&gt;&lt;title&gt;Polarizable Atomic Multipole-based Molecular Mechanics for Organic Molecules&lt;/title&gt;&lt;secondary-title&gt;J Chem Theory Comput&lt;/secondary-title&gt;&lt;/titles&gt;&lt;periodical&gt;&lt;full-title&gt;J Chem Theory Comput&lt;/full-title&gt;&lt;/periodical&gt;&lt;pages&gt;3143-3161&lt;/pages&gt;&lt;volume&gt;7&lt;/volume&gt;&lt;number&gt;10&lt;/number&gt;&lt;dates&gt;&lt;year&gt;2011&lt;/year&gt;&lt;pub-dates&gt;&lt;date&gt;Oct 11&lt;/date&gt;&lt;/pub-dates&gt;&lt;/dates&gt;&lt;isbn&gt;1549-9626 (Electronic)&amp;#xD;1549-9618 (Print)&amp;#xD;1549-9618 (Linking)&lt;/isbn&gt;&lt;accession-num&gt;22022236&lt;/accession-num&gt;&lt;urls&gt;&lt;related-urls&gt;&lt;url&gt;https://www.ncbi.nlm.nih.gov/pubmed/22022236&lt;/url&gt;&lt;/related-urls&gt;&lt;/urls&gt;&lt;custom2&gt;PMC3196664&lt;/custom2&gt;&lt;electronic-resource-num&gt;10.1021/ct200304d&lt;/electronic-resource-num&gt;&lt;remote-database-name&gt;PubMed-not-MEDLINE&lt;/remote-database-name&gt;&lt;remote-database-provider&gt;NLM&lt;/remote-database-provider&gt;&lt;/record&gt;&lt;/Cite&gt;&lt;/EndNote&gt;</w:instrText>
      </w:r>
      <w:r>
        <w:rPr>
          <w:rFonts w:ascii="Times New Roman" w:hAnsi="Times New Roman"/>
        </w:rPr>
        <w:fldChar w:fldCharType="separate"/>
      </w:r>
      <w:r>
        <w:rPr>
          <w:rFonts w:hint="default" w:ascii="Times New Roman" w:hAnsi="Times New Roman"/>
        </w:rPr>
        <w:t>(Ren et al., 2011)</w:t>
      </w:r>
      <w:r>
        <w:rPr>
          <w:rFonts w:ascii="Times New Roman" w:hAnsi="Times New Roman"/>
        </w:rPr>
        <w:fldChar w:fldCharType="end"/>
      </w:r>
      <w:r>
        <w:rPr>
          <w:rFonts w:ascii="Times New Roman" w:hAnsi="Times New Roman"/>
        </w:rPr>
        <w:t xml:space="preserve"> for protein-ligand simulations, AMOEBANUC17</w:t>
      </w:r>
      <w:r>
        <w:rPr>
          <w:rFonts w:ascii="Times New Roman" w:hAnsi="Times New Roman"/>
        </w:rPr>
        <w:fldChar w:fldCharType="begin">
          <w:fldData xml:space="preserve">PEVuZE5vdGU+PENpdGU+PEF1dGhvcj5aaGFuZzwvQXV0aG9yPjxZZWFyPjIwMTg8L1llYXI+PFJl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</w:fldData>
        </w:fldChar>
      </w:r>
      <w:r>
        <w:rPr>
          <w:rFonts w:hint="default" w:ascii="Times New Roman" w:hAnsi="Times New Roman"/>
        </w:rPr>
        <w:instrText xml:space="preserve"> ADDIN EN.CITE </w:instrText>
      </w:r>
      <w:r>
        <w:rPr>
          <w:rFonts w:hint="default" w:ascii="Times New Roman" w:hAnsi="Times New Roman"/>
        </w:rPr>
        <w:fldChar w:fldCharType="begin">
          <w:fldData xml:space="preserve">PEVuZE5vdGU+PENpdGU+PEF1dGhvcj5aaGFuZzwvQXV0aG9yPjxZZWFyPjIwMTg8L1llYXI+PFJl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</w:fldData>
        </w:fldChar>
      </w:r>
      <w:r>
        <w:rPr>
          <w:rFonts w:hint="default" w:ascii="Times New Roman" w:hAnsi="Times New Roman"/>
        </w:rPr>
        <w:instrText xml:space="preserve"> ADDIN EN.CITE.DATA </w:instrText>
      </w:r>
      <w:r>
        <w:rPr>
          <w:rFonts w:ascii="Times New Roman" w:hAnsi="Times New Roman"/>
        </w:rPr>
        <w:fldChar w:fldCharType="separate"/>
      </w:r>
      <w:r>
        <w:rPr>
          <w:rFonts w:hint="default" w:ascii="Times New Roman" w:hAnsi="Times New Roman"/>
        </w:rPr>
        <w:fldChar w:fldCharType="end"/>
      </w:r>
      <w:r>
        <w:rPr>
          <w:rFonts w:ascii="Times New Roman" w:hAnsi="Times New Roman"/>
        </w:rPr>
        <w:fldChar w:fldCharType="separate"/>
      </w:r>
      <w:r>
        <w:rPr>
          <w:rFonts w:hint="default" w:ascii="Times New Roman" w:hAnsi="Times New Roman"/>
        </w:rPr>
        <w:t>(Zhang et al., 2018)</w:t>
      </w:r>
      <w:r>
        <w:rPr>
          <w:rFonts w:ascii="Times New Roman" w:hAnsi="Times New Roman"/>
        </w:rPr>
        <w:fldChar w:fldCharType="end"/>
      </w:r>
      <w:r>
        <w:rPr>
          <w:rFonts w:ascii="Times New Roman" w:hAnsi="Times New Roman"/>
        </w:rPr>
        <w:t xml:space="preserve"> for protein-DNA/RNA simulations, and AMOEBAPRO13</w:t>
      </w:r>
      <w:r>
        <w:rPr>
          <w:rFonts w:ascii="Times New Roman" w:hAnsi="Times New Roman"/>
        </w:rPr>
        <w:fldChar w:fldCharType="begin"/>
      </w:r>
      <w:r>
        <w:rPr>
          <w:rFonts w:hint="default" w:ascii="Times New Roman" w:hAnsi="Times New Roman"/>
        </w:rPr>
        <w:instrText xml:space="preserve"> ADDIN EN.CITE &lt;EndNote&gt;&lt;Cite&gt;&lt;Author&gt;Shi&lt;/Author&gt;&lt;Year&gt;2013&lt;/Year&gt;&lt;RecNum&gt;19&lt;/RecNum&gt;&lt;DisplayText&gt;(Shi et al., 2013)&lt;/DisplayText&gt;&lt;record&gt;&lt;rec-number&gt;19&lt;/rec-number&gt;&lt;foreign-keys&gt;&lt;key app="EN" db-id="ff0pawvpev0d21e29roxtd9jxfw2zd02t5pf" timestamp="1702893441"&gt;19&lt;/key&gt;&lt;/foreign-keys&gt;&lt;ref-type name="Journal Article"&gt;17&lt;/ref-type&gt;&lt;contributors&gt;&lt;authors&gt;&lt;author&gt;Shi, Y.&lt;/author&gt;&lt;author&gt;Xia, Z.&lt;/author&gt;&lt;author&gt;Zhang, J.&lt;/author&gt;&lt;author&gt;Best, R.&lt;/author&gt;&lt;author&gt;Wu, C.&lt;/author&gt;&lt;author&gt;Ponder, J. W.&lt;/author&gt;&lt;author&gt;Ren, P.&lt;/author&gt;&lt;/authors&gt;&lt;/contributors&gt;&lt;auth-address&gt;Department of Biomedical Engineering, The University of Texas at Austin, Austin, TX 78712.&lt;/auth-address&gt;&lt;titles&gt;&lt;title&gt;The Polarizable Atomic Multipole-based AMOEBA Force Field for Proteins&lt;/title&gt;&lt;secondary-title&gt;J Chem Theory Comput&lt;/secondary-title&gt;&lt;/titles&gt;&lt;periodical&gt;&lt;full-title&gt;J Chem Theory Comput&lt;/full-title&gt;&lt;/periodical&gt;&lt;pages&gt;4046-4063&lt;/pages&gt;&lt;volume&gt;9&lt;/volume&gt;&lt;number&gt;9&lt;/number&gt;&lt;dates&gt;&lt;year&gt;2013&lt;/year&gt;&lt;/dates&gt;&lt;isbn&gt;1549-9626 (Electronic)&amp;#xD;1549-9618 (Print)&amp;#xD;1549-9618 (Linking)&lt;/isbn&gt;&lt;accession-num&gt;24163642&lt;/accession-num&gt;&lt;urls&gt;&lt;related-urls&gt;&lt;url&gt;https://www.ncbi.nlm.nih.gov/pubmed/24163642&lt;/url&gt;&lt;/related-urls&gt;&lt;/urls&gt;&lt;custom1&gt;The authors declare no competing financial interest.&lt;/custom1&gt;&lt;custom2&gt;PMC3806652&lt;/custom2&gt;&lt;electronic-resource-num&gt;10.1021/ct4003702&lt;/electronic-resource-num&gt;&lt;remote-database-name&gt;PubMed-not-MEDLINE&lt;/remote-database-name&gt;&lt;remote-database-provider&gt;NLM&lt;/remote-database-provider&gt;&lt;/record&gt;&lt;/Cite&gt;&lt;/EndNote&gt;</w:instrText>
      </w:r>
      <w:r>
        <w:rPr>
          <w:rFonts w:ascii="Times New Roman" w:hAnsi="Times New Roman"/>
        </w:rPr>
        <w:fldChar w:fldCharType="separate"/>
      </w:r>
      <w:r>
        <w:rPr>
          <w:rFonts w:hint="default" w:ascii="Times New Roman" w:hAnsi="Times New Roman"/>
        </w:rPr>
        <w:t>(Shi et al., 2013)</w:t>
      </w:r>
      <w:r>
        <w:rPr>
          <w:rFonts w:ascii="Times New Roman" w:hAnsi="Times New Roman"/>
        </w:rPr>
        <w:fldChar w:fldCharType="end"/>
      </w:r>
      <w:r>
        <w:rPr>
          <w:rFonts w:ascii="Times New Roman" w:hAnsi="Times New Roman"/>
        </w:rPr>
        <w:t xml:space="preserve"> for more precise biological system simulations. This extension of force field selections will cater to diverse simulation needs across various biological contexts.</w:t>
      </w:r>
    </w:p>
    <w:p>
      <w:pPr>
        <w:rPr>
          <w:rFonts w:ascii="Times New Roman" w:hAnsi="Times New Roman"/>
        </w:rPr>
      </w:pPr>
    </w:p>
    <w:p>
      <w:pPr>
        <w:rPr>
          <w:rFonts w:ascii="Times New Roman" w:hAnsi="Times New Roman"/>
        </w:rPr>
      </w:pPr>
      <w:r>
        <w:rPr>
          <w:rFonts w:ascii="Times New Roman" w:hAnsi="Times New Roman"/>
        </w:rPr>
        <w:t>Trajectory Transformation: Implementing trajectory adaptation from GROMACS, Amber, and CHARMM to convert their trajectories into Tinker's format will enable simulations ac</w:t>
      </w:r>
      <w:bookmarkStart w:id="3" w:name="_GoBack"/>
      <w:bookmarkEnd w:id="3"/>
      <w:r>
        <w:rPr>
          <w:rFonts w:ascii="Times New Roman" w:hAnsi="Times New Roman"/>
        </w:rPr>
        <w:t>ross different software platforms. This adaptation allows leveraging the computational efficiency of established biomechanical simulation software like GROMACS, while harnessing Tinker's unique analytical functionalities. This approach promotes the synergy between multiple software, enabling each to capitalize on its specific strengths in simulations and analyses.</w:t>
      </w:r>
    </w:p>
    <w:p>
      <w:pPr>
        <w:rPr>
          <w:rFonts w:ascii="Times New Roman" w:hAnsi="Times New Roman"/>
        </w:rPr>
      </w:pPr>
    </w:p>
    <w:p>
      <w:pPr>
        <w:rPr>
          <w:rFonts w:ascii="Times New Roman" w:hAnsi="Times New Roman"/>
          <w:b/>
          <w:bCs/>
        </w:rPr>
      </w:pPr>
      <w:r>
        <w:rPr>
          <w:rFonts w:ascii="Times New Roman" w:hAnsi="Times New Roman"/>
          <w:b/>
          <w:bCs/>
        </w:rPr>
        <w:t>Availability</w:t>
      </w:r>
    </w:p>
    <w:p>
      <w:pPr>
        <w:rPr>
          <w:rFonts w:ascii="Times New Roman" w:hAnsi="Times New Roman"/>
        </w:rPr>
      </w:pPr>
      <w:r>
        <w:rPr>
          <w:rFonts w:hint="default" w:ascii="Times New Roman" w:hAnsi="Times New Roman"/>
        </w:rPr>
        <w:t>TinkerModellor</w:t>
      </w:r>
      <w:r>
        <w:rPr>
          <w:rFonts w:ascii="Times New Roman" w:hAnsi="Times New Roman"/>
        </w:rPr>
        <w:t xml:space="preserve"> is freely available under the BSD 3-Clause License on GitHub. For</w:t>
      </w:r>
      <w:r>
        <w:rPr>
          <w:rFonts w:hint="default" w:ascii="Times New Roman" w:hAnsi="Times New Roman"/>
        </w:rPr>
        <w:t xml:space="preserve"> </w:t>
      </w:r>
      <w:r>
        <w:rPr>
          <w:rFonts w:ascii="Times New Roman" w:hAnsi="Times New Roman"/>
        </w:rPr>
        <w:t>installation instructions,</w:t>
      </w:r>
      <w:r>
        <w:rPr>
          <w:rFonts w:hint="default" w:ascii="Times New Roman" w:hAnsi="Times New Roman"/>
        </w:rPr>
        <w:t xml:space="preserve"> module testing</w:t>
      </w:r>
      <w:r>
        <w:rPr>
          <w:rFonts w:ascii="Times New Roman" w:hAnsi="Times New Roman"/>
        </w:rPr>
        <w:t xml:space="preserve"> </w:t>
      </w:r>
      <w:r>
        <w:rPr>
          <w:rFonts w:hint="default" w:ascii="Times New Roman" w:hAnsi="Times New Roman"/>
        </w:rPr>
        <w:t xml:space="preserve">, </w:t>
      </w:r>
      <w:r>
        <w:rPr>
          <w:rFonts w:ascii="Times New Roman" w:hAnsi="Times New Roman"/>
        </w:rPr>
        <w:t xml:space="preserve">Python API </w:t>
      </w:r>
      <w:r>
        <w:rPr>
          <w:rFonts w:hint="default" w:ascii="Times New Roman" w:hAnsi="Times New Roman"/>
        </w:rPr>
        <w:t xml:space="preserve">and tutorial </w:t>
      </w:r>
      <w:r>
        <w:rPr>
          <w:rFonts w:ascii="Times New Roman" w:hAnsi="Times New Roman"/>
        </w:rPr>
        <w:t xml:space="preserve">please visit the </w:t>
      </w:r>
      <w:r>
        <w:rPr>
          <w:rFonts w:hint="default" w:ascii="Times New Roman" w:hAnsi="Times New Roman"/>
        </w:rPr>
        <w:t>GitHub website (https://github.com/WanluLigroupUCSD/TinkerModellor)</w:t>
      </w:r>
      <w:r>
        <w:rPr>
          <w:rFonts w:ascii="Times New Roman" w:hAnsi="Times New Roman"/>
        </w:rPr>
        <w:t xml:space="preserve">. </w:t>
      </w:r>
    </w:p>
    <w:p>
      <w:pPr>
        <w:rPr>
          <w:rFonts w:ascii="Times New Roman" w:hAnsi="Times New Roman"/>
        </w:rPr>
      </w:pPr>
    </w:p>
    <w:p>
      <w:pPr>
        <w:rPr>
          <w:rFonts w:ascii="Times New Roman" w:hAnsi="Times New Roman"/>
          <w:b/>
          <w:bCs/>
        </w:rPr>
      </w:pPr>
      <w:bookmarkStart w:id="2" w:name="OLE_LINK2"/>
      <w:r>
        <w:rPr>
          <w:rFonts w:ascii="Times New Roman" w:hAnsi="Times New Roman"/>
          <w:b/>
          <w:bCs/>
        </w:rPr>
        <w:t>Acknowledgements</w:t>
      </w:r>
    </w:p>
    <w:bookmarkEnd w:id="2"/>
    <w:p>
      <w:pPr>
        <w:rPr>
          <w:rFonts w:ascii="Times New Roman" w:hAnsi="Times New Roman"/>
          <w:b w:val="0"/>
          <w:bCs w:val="0"/>
        </w:rPr>
      </w:pPr>
      <w:ins w:id="16" w:author="Li, Wanlu" w:date="2023-12-19T10:22:00Z">
        <w:r>
          <w:rPr>
            <w:rFonts w:ascii="Times New Roman" w:hAnsi="Times New Roman"/>
            <w:b w:val="0"/>
            <w:bCs w:val="0"/>
          </w:rPr>
          <w:t>W</w:t>
        </w:r>
      </w:ins>
      <w:ins w:id="17" w:author="Li, Wanlu" w:date="2023-12-19T10:22:00Z">
        <w:r>
          <w:rPr>
            <w:rFonts w:ascii="Times New Roman" w:hAnsi="Times New Roman"/>
          </w:rPr>
          <w:t>e</w:t>
        </w:r>
      </w:ins>
      <w:ins w:id="18" w:author="Li, Wanlu" w:date="2023-12-19T10:22:00Z">
        <w:r>
          <w:rPr>
            <w:rFonts w:ascii="Times New Roman" w:hAnsi="Times New Roman"/>
            <w:b w:val="0"/>
            <w:bCs w:val="0"/>
          </w:rPr>
          <w:t xml:space="preserve"> acknowledge startup funding from the Jacob school of Engineering, UCSD. This work used the computational resources from the Expanse supercomputer at the San Diego Super Computing Center (SDSC), through allocation CHM230035 and CHE230113.</w:t>
        </w:r>
      </w:ins>
    </w:p>
    <w:p>
      <w:pPr>
        <w:rPr>
          <w:rFonts w:ascii="Times New Roman" w:hAnsi="Times New Roman"/>
          <w:b/>
          <w:bCs/>
        </w:rPr>
      </w:pPr>
    </w:p>
    <w:p>
      <w:pPr>
        <w:rPr>
          <w:rFonts w:ascii="Times New Roman" w:hAnsi="Times New Roman"/>
          <w:b/>
          <w:bCs/>
        </w:rPr>
      </w:pPr>
      <w:r>
        <w:rPr>
          <w:rFonts w:ascii="Times New Roman" w:hAnsi="Times New Roman"/>
          <w:b/>
          <w:bCs/>
        </w:rPr>
        <w:t>Conflict of Interest Statement</w:t>
      </w:r>
    </w:p>
    <w:p>
      <w:pPr>
        <w:rPr>
          <w:rFonts w:ascii="Times New Roman" w:hAnsi="Times New Roman"/>
        </w:rPr>
      </w:pPr>
      <w:r>
        <w:rPr>
          <w:rFonts w:ascii="Times New Roman" w:hAnsi="Times New Roman"/>
        </w:rPr>
        <w:t>The authors declare the absence of any conflicts of interest: No author has any financial,</w:t>
      </w:r>
      <w:r>
        <w:rPr>
          <w:rFonts w:hint="default" w:ascii="Times New Roman" w:hAnsi="Times New Roman"/>
        </w:rPr>
        <w:t xml:space="preserve"> </w:t>
      </w:r>
      <w:r>
        <w:rPr>
          <w:rFonts w:ascii="Times New Roman" w:hAnsi="Times New Roman"/>
        </w:rPr>
        <w:t>personal, professional, or other relationship that affect our objectivity toward this work.</w:t>
      </w:r>
    </w:p>
    <w:p>
      <w:pPr>
        <w:rPr>
          <w:rFonts w:ascii="Times New Roman" w:hAnsi="Times New Roman"/>
        </w:rPr>
      </w:pPr>
    </w:p>
    <w:p>
      <w:pPr>
        <w:rPr>
          <w:rFonts w:ascii="Times New Roman" w:hAnsi="Times New Roman"/>
        </w:rPr>
      </w:pPr>
    </w:p>
    <w:p>
      <w:pPr>
        <w:rPr>
          <w:rFonts w:ascii="Times New Roman" w:hAnsi="Times New Roman"/>
        </w:rPr>
      </w:pPr>
      <w:r>
        <w:rPr>
          <w:rFonts w:hint="default" w:ascii="Times New Roman" w:hAnsi="Times New Roman"/>
        </w:rPr>
        <w:t>Reference</w:t>
      </w:r>
    </w:p>
    <w:p>
      <w:pPr>
        <w:pStyle w:val="11"/>
        <w:ind w:left="720" w:hanging="720"/>
        <w:rPr>
          <w:rFonts w:ascii="Times New Roman" w:hAnsi="Times New Roman" w:cs="Times New Roman"/>
        </w:rPr>
      </w:pPr>
      <w:r>
        <w:rPr>
          <w:rFonts w:ascii="Times New Roman" w:hAnsi="Times New Roman" w:cs="Times New Roman"/>
        </w:rPr>
        <w:fldChar w:fldCharType="begin"/>
      </w:r>
      <w:r>
        <w:rPr>
          <w:rFonts w:hint="default" w:ascii="Times New Roman" w:hAnsi="Times New Roman" w:cs="Times New Roman"/>
        </w:rPr>
        <w:instrText xml:space="preserve"> ADDIN EN.REFLIST </w:instrText>
      </w:r>
      <w:r>
        <w:rPr>
          <w:rFonts w:ascii="Times New Roman" w:hAnsi="Times New Roman" w:cs="Times New Roman"/>
        </w:rPr>
        <w:fldChar w:fldCharType="separate"/>
      </w:r>
      <w:r>
        <w:rPr>
          <w:rFonts w:ascii="Times New Roman" w:hAnsi="Times New Roman" w:cs="Times New Roman"/>
        </w:rPr>
        <w:t xml:space="preserve">Abraham, M. J., Murtola, T., Schulz, R., Páll, S., Smith, J. C., Hess, B., &amp; Lindahl, E. (2015). GROMACS: High performance molecular simulations through multi-level parallelism from laptops to supercomputers. </w:t>
      </w:r>
      <w:r>
        <w:rPr>
          <w:rFonts w:ascii="Times New Roman" w:hAnsi="Times New Roman" w:cs="Times New Roman"/>
          <w:i/>
        </w:rPr>
        <w:t>SoftwareX</w:t>
      </w:r>
      <w:r>
        <w:rPr>
          <w:rFonts w:ascii="Times New Roman" w:hAnsi="Times New Roman" w:cs="Times New Roman"/>
        </w:rPr>
        <w:t>,</w:t>
      </w:r>
      <w:r>
        <w:rPr>
          <w:rFonts w:ascii="Times New Roman" w:hAnsi="Times New Roman" w:cs="Times New Roman"/>
          <w:i/>
        </w:rPr>
        <w:t xml:space="preserve"> 1-2</w:t>
      </w:r>
      <w:r>
        <w:rPr>
          <w:rFonts w:ascii="Times New Roman" w:hAnsi="Times New Roman" w:cs="Times New Roman"/>
        </w:rPr>
        <w:t xml:space="preserve">, 19-25. </w:t>
      </w:r>
      <w:r>
        <w:rPr>
          <w:rFonts w:ascii="Times New Roman" w:hAnsi="Times New Roman" w:cs="Times New Roman"/>
        </w:rPr>
        <w:fldChar w:fldCharType="begin"/>
      </w:r>
      <w:r>
        <w:rPr>
          <w:rFonts w:ascii="Times New Roman" w:hAnsi="Times New Roman" w:cs="Times New Roman"/>
        </w:rPr>
        <w:instrText xml:space="preserve"> HYPERLINK "https://doi.org/10.1016/j.softx.2015.06.001" </w:instrText>
      </w:r>
      <w:r>
        <w:rPr>
          <w:rFonts w:ascii="Times New Roman" w:hAnsi="Times New Roman" w:cs="Times New Roman"/>
        </w:rPr>
        <w:fldChar w:fldCharType="separate"/>
      </w:r>
      <w:r>
        <w:rPr>
          <w:rStyle w:val="8"/>
          <w:rFonts w:ascii="Times New Roman" w:hAnsi="Times New Roman" w:cs="Times New Roman"/>
        </w:rPr>
        <w:t>https://doi.org/10.1016/j.softx.2015.06.001</w:t>
      </w:r>
      <w:r>
        <w:rPr>
          <w:rStyle w:val="8"/>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p>
    <w:p>
      <w:pPr>
        <w:pStyle w:val="11"/>
        <w:ind w:left="720" w:hanging="720"/>
        <w:rPr>
          <w:rFonts w:ascii="Times New Roman" w:hAnsi="Times New Roman" w:cs="Times New Roman"/>
        </w:rPr>
      </w:pPr>
      <w:r>
        <w:rPr>
          <w:rFonts w:ascii="Times New Roman" w:hAnsi="Times New Roman" w:cs="Times New Roman"/>
        </w:rPr>
        <w:t xml:space="preserve">Bhowmick, A., Sharma, S. C., &amp; Head-Gordon, T. (2017). The Importance of the Scaffold for de Novo Enzymes: A Case Study with Kemp Eliminase. </w:t>
      </w:r>
      <w:r>
        <w:rPr>
          <w:rFonts w:ascii="Times New Roman" w:hAnsi="Times New Roman" w:cs="Times New Roman"/>
          <w:i/>
        </w:rPr>
        <w:t>J Am Chem Soc</w:t>
      </w:r>
      <w:r>
        <w:rPr>
          <w:rFonts w:ascii="Times New Roman" w:hAnsi="Times New Roman" w:cs="Times New Roman"/>
        </w:rPr>
        <w:t>,</w:t>
      </w:r>
      <w:r>
        <w:rPr>
          <w:rFonts w:ascii="Times New Roman" w:hAnsi="Times New Roman" w:cs="Times New Roman"/>
          <w:i/>
        </w:rPr>
        <w:t xml:space="preserve"> 139</w:t>
      </w:r>
      <w:r>
        <w:rPr>
          <w:rFonts w:ascii="Times New Roman" w:hAnsi="Times New Roman" w:cs="Times New Roman"/>
        </w:rPr>
        <w:t xml:space="preserve">(16), 5793-5800. </w:t>
      </w:r>
      <w:r>
        <w:rPr>
          <w:rFonts w:ascii="Times New Roman" w:hAnsi="Times New Roman" w:cs="Times New Roman"/>
        </w:rPr>
        <w:fldChar w:fldCharType="begin"/>
      </w:r>
      <w:r>
        <w:rPr>
          <w:rFonts w:ascii="Times New Roman" w:hAnsi="Times New Roman" w:cs="Times New Roman"/>
        </w:rPr>
        <w:instrText xml:space="preserve"> HYPERLINK "https://doi.org/10.1021/jacs.6b12265" </w:instrText>
      </w:r>
      <w:r>
        <w:rPr>
          <w:rFonts w:ascii="Times New Roman" w:hAnsi="Times New Roman" w:cs="Times New Roman"/>
        </w:rPr>
        <w:fldChar w:fldCharType="separate"/>
      </w:r>
      <w:r>
        <w:rPr>
          <w:rStyle w:val="8"/>
          <w:rFonts w:ascii="Times New Roman" w:hAnsi="Times New Roman" w:cs="Times New Roman"/>
        </w:rPr>
        <w:t>https://doi.org/10.1021/jacs.6b12265</w:t>
      </w:r>
      <w:r>
        <w:rPr>
          <w:rStyle w:val="8"/>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p>
    <w:p>
      <w:pPr>
        <w:pStyle w:val="11"/>
        <w:ind w:left="720" w:hanging="720"/>
        <w:rPr>
          <w:rFonts w:ascii="Times New Roman" w:hAnsi="Times New Roman" w:cs="Times New Roman"/>
        </w:rPr>
      </w:pPr>
      <w:r>
        <w:rPr>
          <w:rFonts w:ascii="Times New Roman" w:hAnsi="Times New Roman" w:cs="Times New Roman"/>
        </w:rPr>
        <w:t xml:space="preserve">Bim, D., &amp; Alexandrova, A. N. (2021). Local Electric Fields as a Natural Switch of Heme-Iron Protein Reactivity. </w:t>
      </w:r>
      <w:r>
        <w:rPr>
          <w:rFonts w:ascii="Times New Roman" w:hAnsi="Times New Roman" w:cs="Times New Roman"/>
          <w:i/>
        </w:rPr>
        <w:t>ACS Catal</w:t>
      </w:r>
      <w:r>
        <w:rPr>
          <w:rFonts w:ascii="Times New Roman" w:hAnsi="Times New Roman" w:cs="Times New Roman"/>
        </w:rPr>
        <w:t>,</w:t>
      </w:r>
      <w:r>
        <w:rPr>
          <w:rFonts w:ascii="Times New Roman" w:hAnsi="Times New Roman" w:cs="Times New Roman"/>
          <w:i/>
        </w:rPr>
        <w:t xml:space="preserve"> 11</w:t>
      </w:r>
      <w:r>
        <w:rPr>
          <w:rFonts w:ascii="Times New Roman" w:hAnsi="Times New Roman" w:cs="Times New Roman"/>
        </w:rPr>
        <w:t xml:space="preserve">(11), 6534-6546. </w:t>
      </w:r>
      <w:r>
        <w:rPr>
          <w:rFonts w:ascii="Times New Roman" w:hAnsi="Times New Roman" w:cs="Times New Roman"/>
        </w:rPr>
        <w:fldChar w:fldCharType="begin"/>
      </w:r>
      <w:r>
        <w:rPr>
          <w:rFonts w:ascii="Times New Roman" w:hAnsi="Times New Roman" w:cs="Times New Roman"/>
        </w:rPr>
        <w:instrText xml:space="preserve"> HYPERLINK "https://doi.org/10.1021/acscatal.1c00687" </w:instrText>
      </w:r>
      <w:r>
        <w:rPr>
          <w:rFonts w:ascii="Times New Roman" w:hAnsi="Times New Roman" w:cs="Times New Roman"/>
        </w:rPr>
        <w:fldChar w:fldCharType="separate"/>
      </w:r>
      <w:r>
        <w:rPr>
          <w:rStyle w:val="8"/>
          <w:rFonts w:ascii="Times New Roman" w:hAnsi="Times New Roman" w:cs="Times New Roman"/>
        </w:rPr>
        <w:t>https://doi.org/10.1021/acscatal.1c00687</w:t>
      </w:r>
      <w:r>
        <w:rPr>
          <w:rStyle w:val="8"/>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p>
    <w:p>
      <w:pPr>
        <w:pStyle w:val="11"/>
        <w:ind w:left="720" w:hanging="720"/>
        <w:rPr>
          <w:rFonts w:ascii="Times New Roman" w:hAnsi="Times New Roman" w:cs="Times New Roman"/>
        </w:rPr>
      </w:pPr>
      <w:r>
        <w:rPr>
          <w:rFonts w:ascii="Times New Roman" w:hAnsi="Times New Roman" w:cs="Times New Roman"/>
        </w:rPr>
        <w:t xml:space="preserve">Chaturvedi, S. S., Bim, D., Christov, C. Z., &amp; Alexandrova, A. N. (2023). From random to rational: improving enzyme design through electric fields, second coordination sphere interactions, and conformational dynamics. </w:t>
      </w:r>
      <w:r>
        <w:rPr>
          <w:rFonts w:ascii="Times New Roman" w:hAnsi="Times New Roman" w:cs="Times New Roman"/>
          <w:i/>
        </w:rPr>
        <w:t>Chem Sci</w:t>
      </w:r>
      <w:r>
        <w:rPr>
          <w:rFonts w:ascii="Times New Roman" w:hAnsi="Times New Roman" w:cs="Times New Roman"/>
        </w:rPr>
        <w:t>,</w:t>
      </w:r>
      <w:r>
        <w:rPr>
          <w:rFonts w:ascii="Times New Roman" w:hAnsi="Times New Roman" w:cs="Times New Roman"/>
          <w:i/>
        </w:rPr>
        <w:t xml:space="preserve"> 14</w:t>
      </w:r>
      <w:r>
        <w:rPr>
          <w:rFonts w:ascii="Times New Roman" w:hAnsi="Times New Roman" w:cs="Times New Roman"/>
        </w:rPr>
        <w:t xml:space="preserve">(40), 10997-11011. </w:t>
      </w:r>
      <w:r>
        <w:rPr>
          <w:rFonts w:ascii="Times New Roman" w:hAnsi="Times New Roman" w:cs="Times New Roman"/>
        </w:rPr>
        <w:fldChar w:fldCharType="begin"/>
      </w:r>
      <w:r>
        <w:rPr>
          <w:rFonts w:ascii="Times New Roman" w:hAnsi="Times New Roman" w:cs="Times New Roman"/>
        </w:rPr>
        <w:instrText xml:space="preserve"> HYPERLINK "https://doi.org/10.1039/d3sc02982d" </w:instrText>
      </w:r>
      <w:r>
        <w:rPr>
          <w:rFonts w:ascii="Times New Roman" w:hAnsi="Times New Roman" w:cs="Times New Roman"/>
        </w:rPr>
        <w:fldChar w:fldCharType="separate"/>
      </w:r>
      <w:r>
        <w:rPr>
          <w:rStyle w:val="8"/>
          <w:rFonts w:ascii="Times New Roman" w:hAnsi="Times New Roman" w:cs="Times New Roman"/>
        </w:rPr>
        <w:t>https://doi.org/10.1039/d3sc02982d</w:t>
      </w:r>
      <w:r>
        <w:rPr>
          <w:rStyle w:val="8"/>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p>
    <w:p>
      <w:pPr>
        <w:pStyle w:val="11"/>
        <w:ind w:left="720" w:hanging="720"/>
        <w:rPr>
          <w:rFonts w:ascii="Times New Roman" w:hAnsi="Times New Roman" w:cs="Times New Roman"/>
        </w:rPr>
      </w:pPr>
      <w:r>
        <w:rPr>
          <w:rFonts w:ascii="Times New Roman" w:hAnsi="Times New Roman" w:cs="Times New Roman"/>
        </w:rPr>
        <w:t xml:space="preserve">Chowdhury, R., Allan, M. F., &amp; Maranas, C. D. (2018). OptMAVEn-2.0: De novo Design of Variable Antibody Regions against Targeted Antigen Epitopes. </w:t>
      </w:r>
      <w:r>
        <w:rPr>
          <w:rFonts w:ascii="Times New Roman" w:hAnsi="Times New Roman" w:cs="Times New Roman"/>
          <w:i/>
        </w:rPr>
        <w:t>Antibodies (Basel)</w:t>
      </w:r>
      <w:r>
        <w:rPr>
          <w:rFonts w:ascii="Times New Roman" w:hAnsi="Times New Roman" w:cs="Times New Roman"/>
        </w:rPr>
        <w:t>,</w:t>
      </w:r>
      <w:r>
        <w:rPr>
          <w:rFonts w:ascii="Times New Roman" w:hAnsi="Times New Roman" w:cs="Times New Roman"/>
          <w:i/>
        </w:rPr>
        <w:t xml:space="preserve"> 7</w:t>
      </w:r>
      <w:r>
        <w:rPr>
          <w:rFonts w:ascii="Times New Roman" w:hAnsi="Times New Roman" w:cs="Times New Roman"/>
        </w:rPr>
        <w:t xml:space="preserve">(3). </w:t>
      </w:r>
      <w:r>
        <w:rPr>
          <w:rFonts w:ascii="Times New Roman" w:hAnsi="Times New Roman" w:cs="Times New Roman"/>
        </w:rPr>
        <w:fldChar w:fldCharType="begin"/>
      </w:r>
      <w:r>
        <w:rPr>
          <w:rFonts w:ascii="Times New Roman" w:hAnsi="Times New Roman" w:cs="Times New Roman"/>
        </w:rPr>
        <w:instrText xml:space="preserve"> HYPERLINK "https://doi.org/10.3390/antib7030023" </w:instrText>
      </w:r>
      <w:r>
        <w:rPr>
          <w:rFonts w:ascii="Times New Roman" w:hAnsi="Times New Roman" w:cs="Times New Roman"/>
        </w:rPr>
        <w:fldChar w:fldCharType="separate"/>
      </w:r>
      <w:r>
        <w:rPr>
          <w:rStyle w:val="8"/>
          <w:rFonts w:ascii="Times New Roman" w:hAnsi="Times New Roman" w:cs="Times New Roman"/>
        </w:rPr>
        <w:t>https://doi.org/10.3390/antib7030023</w:t>
      </w:r>
      <w:r>
        <w:rPr>
          <w:rStyle w:val="8"/>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p>
    <w:p>
      <w:pPr>
        <w:pStyle w:val="11"/>
        <w:ind w:left="720" w:hanging="720"/>
        <w:rPr>
          <w:rFonts w:ascii="Times New Roman" w:hAnsi="Times New Roman" w:cs="Times New Roman"/>
        </w:rPr>
      </w:pPr>
      <w:r>
        <w:rPr>
          <w:rFonts w:ascii="Times New Roman" w:hAnsi="Times New Roman" w:cs="Times New Roman"/>
        </w:rPr>
        <w:t xml:space="preserve">Fried, S. D., &amp; Boxer, S. G. (2017). Electric Fields and Enzyme Catalysis. </w:t>
      </w:r>
      <w:r>
        <w:rPr>
          <w:rFonts w:ascii="Times New Roman" w:hAnsi="Times New Roman" w:cs="Times New Roman"/>
          <w:i/>
        </w:rPr>
        <w:t>Annu Rev Biochem</w:t>
      </w:r>
      <w:r>
        <w:rPr>
          <w:rFonts w:ascii="Times New Roman" w:hAnsi="Times New Roman" w:cs="Times New Roman"/>
        </w:rPr>
        <w:t>,</w:t>
      </w:r>
      <w:r>
        <w:rPr>
          <w:rFonts w:ascii="Times New Roman" w:hAnsi="Times New Roman" w:cs="Times New Roman"/>
          <w:i/>
        </w:rPr>
        <w:t xml:space="preserve"> 86</w:t>
      </w:r>
      <w:r>
        <w:rPr>
          <w:rFonts w:ascii="Times New Roman" w:hAnsi="Times New Roman" w:cs="Times New Roman"/>
        </w:rPr>
        <w:t xml:space="preserve">, 387-415. </w:t>
      </w:r>
      <w:r>
        <w:rPr>
          <w:rFonts w:ascii="Times New Roman" w:hAnsi="Times New Roman" w:cs="Times New Roman"/>
        </w:rPr>
        <w:fldChar w:fldCharType="begin"/>
      </w:r>
      <w:r>
        <w:rPr>
          <w:rFonts w:ascii="Times New Roman" w:hAnsi="Times New Roman" w:cs="Times New Roman"/>
        </w:rPr>
        <w:instrText xml:space="preserve"> HYPERLINK "https://doi.org/10.1146/annurev-biochem-061516-044432" </w:instrText>
      </w:r>
      <w:r>
        <w:rPr>
          <w:rFonts w:ascii="Times New Roman" w:hAnsi="Times New Roman" w:cs="Times New Roman"/>
        </w:rPr>
        <w:fldChar w:fldCharType="separate"/>
      </w:r>
      <w:r>
        <w:rPr>
          <w:rStyle w:val="8"/>
          <w:rFonts w:ascii="Times New Roman" w:hAnsi="Times New Roman" w:cs="Times New Roman"/>
        </w:rPr>
        <w:t>https://doi.org/10.1146/annurev-biochem-061516-044432</w:t>
      </w:r>
      <w:r>
        <w:rPr>
          <w:rStyle w:val="8"/>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p>
    <w:p>
      <w:pPr>
        <w:pStyle w:val="11"/>
        <w:ind w:left="720" w:hanging="720"/>
        <w:rPr>
          <w:rFonts w:ascii="Times New Roman" w:hAnsi="Times New Roman" w:cs="Times New Roman"/>
        </w:rPr>
      </w:pPr>
      <w:r>
        <w:rPr>
          <w:rFonts w:ascii="Times New Roman" w:hAnsi="Times New Roman" w:cs="Times New Roman"/>
        </w:rPr>
        <w:t xml:space="preserve">Li, W. L., &amp; Head-Gordon, T. (2021). Catalytic Principles from Natural Enzymes and Translational Design Strategies for Synthetic Catalysts. </w:t>
      </w:r>
      <w:r>
        <w:rPr>
          <w:rFonts w:ascii="Times New Roman" w:hAnsi="Times New Roman" w:cs="Times New Roman"/>
          <w:i/>
        </w:rPr>
        <w:t>ACS Cent Sci</w:t>
      </w:r>
      <w:r>
        <w:rPr>
          <w:rFonts w:ascii="Times New Roman" w:hAnsi="Times New Roman" w:cs="Times New Roman"/>
        </w:rPr>
        <w:t>,</w:t>
      </w:r>
      <w:r>
        <w:rPr>
          <w:rFonts w:ascii="Times New Roman" w:hAnsi="Times New Roman" w:cs="Times New Roman"/>
          <w:i/>
        </w:rPr>
        <w:t xml:space="preserve"> 7</w:t>
      </w:r>
      <w:r>
        <w:rPr>
          <w:rFonts w:ascii="Times New Roman" w:hAnsi="Times New Roman" w:cs="Times New Roman"/>
        </w:rPr>
        <w:t xml:space="preserve">(1), 72-80. </w:t>
      </w:r>
      <w:r>
        <w:rPr>
          <w:rFonts w:ascii="Times New Roman" w:hAnsi="Times New Roman" w:cs="Times New Roman"/>
        </w:rPr>
        <w:fldChar w:fldCharType="begin"/>
      </w:r>
      <w:r>
        <w:rPr>
          <w:rFonts w:ascii="Times New Roman" w:hAnsi="Times New Roman" w:cs="Times New Roman"/>
        </w:rPr>
        <w:instrText xml:space="preserve"> HYPERLINK "https://doi.org/10.1021/acscentsci.0c01556" </w:instrText>
      </w:r>
      <w:r>
        <w:rPr>
          <w:rFonts w:ascii="Times New Roman" w:hAnsi="Times New Roman" w:cs="Times New Roman"/>
        </w:rPr>
        <w:fldChar w:fldCharType="separate"/>
      </w:r>
      <w:r>
        <w:rPr>
          <w:rStyle w:val="8"/>
          <w:rFonts w:ascii="Times New Roman" w:hAnsi="Times New Roman" w:cs="Times New Roman"/>
        </w:rPr>
        <w:t>https://doi.org/10.1021/acscentsci.0c01556</w:t>
      </w:r>
      <w:r>
        <w:rPr>
          <w:rStyle w:val="8"/>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p>
    <w:p>
      <w:pPr>
        <w:pStyle w:val="11"/>
        <w:ind w:left="720" w:hanging="720"/>
        <w:rPr>
          <w:rFonts w:ascii="Times New Roman" w:hAnsi="Times New Roman" w:cs="Times New Roman"/>
        </w:rPr>
      </w:pPr>
      <w:r>
        <w:rPr>
          <w:rFonts w:ascii="Times New Roman" w:hAnsi="Times New Roman" w:cs="Times New Roman"/>
        </w:rPr>
        <w:t xml:space="preserve">Nash, J., Barnes, T., &amp; Welborn, V. (2020). ELECTRIC: Electric fields Leveraged from multipole Expansion Calculations in Tinker Rapid Interface Code. </w:t>
      </w:r>
      <w:r>
        <w:rPr>
          <w:rFonts w:ascii="Times New Roman" w:hAnsi="Times New Roman" w:cs="Times New Roman"/>
          <w:i/>
        </w:rPr>
        <w:t>Journal of Open Source Software</w:t>
      </w:r>
      <w:r>
        <w:rPr>
          <w:rFonts w:ascii="Times New Roman" w:hAnsi="Times New Roman" w:cs="Times New Roman"/>
        </w:rPr>
        <w:t>,</w:t>
      </w:r>
      <w:r>
        <w:rPr>
          <w:rFonts w:ascii="Times New Roman" w:hAnsi="Times New Roman" w:cs="Times New Roman"/>
          <w:i/>
        </w:rPr>
        <w:t xml:space="preserve"> 5</w:t>
      </w:r>
      <w:r>
        <w:rPr>
          <w:rFonts w:ascii="Times New Roman" w:hAnsi="Times New Roman" w:cs="Times New Roman"/>
        </w:rPr>
        <w:t xml:space="preserve">(54). </w:t>
      </w:r>
      <w:r>
        <w:rPr>
          <w:rFonts w:ascii="Times New Roman" w:hAnsi="Times New Roman" w:cs="Times New Roman"/>
        </w:rPr>
        <w:fldChar w:fldCharType="begin"/>
      </w:r>
      <w:r>
        <w:rPr>
          <w:rFonts w:ascii="Times New Roman" w:hAnsi="Times New Roman" w:cs="Times New Roman"/>
        </w:rPr>
        <w:instrText xml:space="preserve"> HYPERLINK "https://doi.org/10.21105/joss.02576" </w:instrText>
      </w:r>
      <w:r>
        <w:rPr>
          <w:rFonts w:ascii="Times New Roman" w:hAnsi="Times New Roman" w:cs="Times New Roman"/>
        </w:rPr>
        <w:fldChar w:fldCharType="separate"/>
      </w:r>
      <w:r>
        <w:rPr>
          <w:rStyle w:val="8"/>
          <w:rFonts w:ascii="Times New Roman" w:hAnsi="Times New Roman" w:cs="Times New Roman"/>
        </w:rPr>
        <w:t>https://doi.org/10.21105/joss.02576</w:t>
      </w:r>
      <w:r>
        <w:rPr>
          <w:rStyle w:val="8"/>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p>
    <w:p>
      <w:pPr>
        <w:pStyle w:val="11"/>
        <w:ind w:left="720" w:hanging="720"/>
        <w:rPr>
          <w:rFonts w:ascii="Times New Roman" w:hAnsi="Times New Roman" w:cs="Times New Roman"/>
        </w:rPr>
      </w:pPr>
      <w:r>
        <w:rPr>
          <w:rFonts w:ascii="Times New Roman" w:hAnsi="Times New Roman" w:cs="Times New Roman"/>
        </w:rPr>
        <w:t xml:space="preserve">Ren, P., Wu, C., &amp; Ponder, J. W. (2011). Polarizable Atomic Multipole-based Molecular Mechanics for Organic Molecules. </w:t>
      </w:r>
      <w:r>
        <w:rPr>
          <w:rFonts w:ascii="Times New Roman" w:hAnsi="Times New Roman" w:cs="Times New Roman"/>
          <w:i/>
        </w:rPr>
        <w:t>J Chem Theory Comput</w:t>
      </w:r>
      <w:r>
        <w:rPr>
          <w:rFonts w:ascii="Times New Roman" w:hAnsi="Times New Roman" w:cs="Times New Roman"/>
        </w:rPr>
        <w:t>,</w:t>
      </w:r>
      <w:r>
        <w:rPr>
          <w:rFonts w:ascii="Times New Roman" w:hAnsi="Times New Roman" w:cs="Times New Roman"/>
          <w:i/>
        </w:rPr>
        <w:t xml:space="preserve"> 7</w:t>
      </w:r>
      <w:r>
        <w:rPr>
          <w:rFonts w:ascii="Times New Roman" w:hAnsi="Times New Roman" w:cs="Times New Roman"/>
        </w:rPr>
        <w:t xml:space="preserve">(10), 3143-3161. </w:t>
      </w:r>
      <w:r>
        <w:rPr>
          <w:rFonts w:ascii="Times New Roman" w:hAnsi="Times New Roman" w:cs="Times New Roman"/>
        </w:rPr>
        <w:fldChar w:fldCharType="begin"/>
      </w:r>
      <w:r>
        <w:rPr>
          <w:rFonts w:ascii="Times New Roman" w:hAnsi="Times New Roman" w:cs="Times New Roman"/>
        </w:rPr>
        <w:instrText xml:space="preserve"> HYPERLINK "https://doi.org/10.1021/ct200304d" </w:instrText>
      </w:r>
      <w:r>
        <w:rPr>
          <w:rFonts w:ascii="Times New Roman" w:hAnsi="Times New Roman" w:cs="Times New Roman"/>
        </w:rPr>
        <w:fldChar w:fldCharType="separate"/>
      </w:r>
      <w:r>
        <w:rPr>
          <w:rStyle w:val="8"/>
          <w:rFonts w:ascii="Times New Roman" w:hAnsi="Times New Roman" w:cs="Times New Roman"/>
        </w:rPr>
        <w:t>https://doi.org/10.1021/ct200304d</w:t>
      </w:r>
      <w:r>
        <w:rPr>
          <w:rStyle w:val="8"/>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p>
    <w:p>
      <w:pPr>
        <w:pStyle w:val="11"/>
        <w:ind w:left="720" w:hanging="720"/>
        <w:rPr>
          <w:rFonts w:ascii="Times New Roman" w:hAnsi="Times New Roman" w:cs="Times New Roman"/>
        </w:rPr>
      </w:pPr>
      <w:r>
        <w:rPr>
          <w:rFonts w:ascii="Times New Roman" w:hAnsi="Times New Roman" w:cs="Times New Roman"/>
        </w:rPr>
        <w:t xml:space="preserve">Shi, Y., Xia, Z., Zhang, J., Best, R., Wu, C., Ponder, J. W., &amp; Ren, P. (2013). The Polarizable Atomic Multipole-based AMOEBA Force Field for Proteins. </w:t>
      </w:r>
      <w:r>
        <w:rPr>
          <w:rFonts w:ascii="Times New Roman" w:hAnsi="Times New Roman" w:cs="Times New Roman"/>
          <w:i/>
        </w:rPr>
        <w:t>J Chem Theory Comput</w:t>
      </w:r>
      <w:r>
        <w:rPr>
          <w:rFonts w:ascii="Times New Roman" w:hAnsi="Times New Roman" w:cs="Times New Roman"/>
        </w:rPr>
        <w:t>,</w:t>
      </w:r>
      <w:r>
        <w:rPr>
          <w:rFonts w:ascii="Times New Roman" w:hAnsi="Times New Roman" w:cs="Times New Roman"/>
          <w:i/>
        </w:rPr>
        <w:t xml:space="preserve"> 9</w:t>
      </w:r>
      <w:r>
        <w:rPr>
          <w:rFonts w:ascii="Times New Roman" w:hAnsi="Times New Roman" w:cs="Times New Roman"/>
        </w:rPr>
        <w:t xml:space="preserve">(9), 4046-4063. </w:t>
      </w:r>
      <w:r>
        <w:rPr>
          <w:rFonts w:ascii="Times New Roman" w:hAnsi="Times New Roman" w:cs="Times New Roman"/>
        </w:rPr>
        <w:fldChar w:fldCharType="begin"/>
      </w:r>
      <w:r>
        <w:rPr>
          <w:rFonts w:ascii="Times New Roman" w:hAnsi="Times New Roman" w:cs="Times New Roman"/>
        </w:rPr>
        <w:instrText xml:space="preserve"> HYPERLINK "https://doi.org/10.1021/ct4003702" </w:instrText>
      </w:r>
      <w:r>
        <w:rPr>
          <w:rFonts w:ascii="Times New Roman" w:hAnsi="Times New Roman" w:cs="Times New Roman"/>
        </w:rPr>
        <w:fldChar w:fldCharType="separate"/>
      </w:r>
      <w:r>
        <w:rPr>
          <w:rStyle w:val="8"/>
          <w:rFonts w:ascii="Times New Roman" w:hAnsi="Times New Roman" w:cs="Times New Roman"/>
        </w:rPr>
        <w:t>https://doi.org/10.1021/ct4003702</w:t>
      </w:r>
      <w:r>
        <w:rPr>
          <w:rStyle w:val="8"/>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p>
    <w:p>
      <w:pPr>
        <w:pStyle w:val="11"/>
        <w:ind w:left="720" w:hanging="720"/>
        <w:rPr>
          <w:rFonts w:ascii="Times New Roman" w:hAnsi="Times New Roman" w:cs="Times New Roman"/>
        </w:rPr>
      </w:pPr>
      <w:r>
        <w:rPr>
          <w:rFonts w:ascii="Times New Roman" w:hAnsi="Times New Roman" w:cs="Times New Roman"/>
        </w:rPr>
        <w:t xml:space="preserve">Vaissier Welborn, V., Archer, W. R., &amp; Schulz, M. D. (2023). Characterizing Ion-Polymer Interactions in Aqueous Environment with Electric Fields. </w:t>
      </w:r>
      <w:r>
        <w:rPr>
          <w:rFonts w:ascii="Times New Roman" w:hAnsi="Times New Roman" w:cs="Times New Roman"/>
          <w:i/>
        </w:rPr>
        <w:t>J Chem Inf Model</w:t>
      </w:r>
      <w:r>
        <w:rPr>
          <w:rFonts w:ascii="Times New Roman" w:hAnsi="Times New Roman" w:cs="Times New Roman"/>
        </w:rPr>
        <w:t>,</w:t>
      </w:r>
      <w:r>
        <w:rPr>
          <w:rFonts w:ascii="Times New Roman" w:hAnsi="Times New Roman" w:cs="Times New Roman"/>
          <w:i/>
        </w:rPr>
        <w:t xml:space="preserve"> 63</w:t>
      </w:r>
      <w:r>
        <w:rPr>
          <w:rFonts w:ascii="Times New Roman" w:hAnsi="Times New Roman" w:cs="Times New Roman"/>
        </w:rPr>
        <w:t xml:space="preserve">(7), 2030-2036. </w:t>
      </w:r>
      <w:r>
        <w:rPr>
          <w:rFonts w:ascii="Times New Roman" w:hAnsi="Times New Roman" w:cs="Times New Roman"/>
        </w:rPr>
        <w:fldChar w:fldCharType="begin"/>
      </w:r>
      <w:r>
        <w:rPr>
          <w:rFonts w:ascii="Times New Roman" w:hAnsi="Times New Roman" w:cs="Times New Roman"/>
        </w:rPr>
        <w:instrText xml:space="preserve"> HYPERLINK "https://doi.org/10.1021/acs.jcim.2c01048" </w:instrText>
      </w:r>
      <w:r>
        <w:rPr>
          <w:rFonts w:ascii="Times New Roman" w:hAnsi="Times New Roman" w:cs="Times New Roman"/>
        </w:rPr>
        <w:fldChar w:fldCharType="separate"/>
      </w:r>
      <w:r>
        <w:rPr>
          <w:rStyle w:val="8"/>
          <w:rFonts w:ascii="Times New Roman" w:hAnsi="Times New Roman" w:cs="Times New Roman"/>
        </w:rPr>
        <w:t>https://doi.org/10.1021/acs.jcim.2c01048</w:t>
      </w:r>
      <w:r>
        <w:rPr>
          <w:rStyle w:val="8"/>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p>
    <w:p>
      <w:pPr>
        <w:pStyle w:val="11"/>
        <w:ind w:left="720" w:hanging="720"/>
        <w:rPr>
          <w:rFonts w:ascii="Times New Roman" w:hAnsi="Times New Roman" w:cs="Times New Roman"/>
        </w:rPr>
      </w:pPr>
      <w:r>
        <w:rPr>
          <w:rFonts w:ascii="Times New Roman" w:hAnsi="Times New Roman" w:cs="Times New Roman"/>
        </w:rPr>
        <w:t xml:space="preserve">&lt;vmd.pdf&gt;. </w:t>
      </w:r>
      <w:r>
        <w:rPr>
          <w:rFonts w:ascii="Times New Roman" w:hAnsi="Times New Roman" w:cs="Times New Roman"/>
        </w:rPr>
        <w:tab/>
      </w:r>
    </w:p>
    <w:p>
      <w:pPr>
        <w:pStyle w:val="11"/>
        <w:ind w:left="720" w:hanging="720"/>
        <w:rPr>
          <w:rFonts w:ascii="Times New Roman" w:hAnsi="Times New Roman" w:cs="Times New Roman"/>
        </w:rPr>
      </w:pPr>
      <w:r>
        <w:rPr>
          <w:rFonts w:ascii="Times New Roman" w:hAnsi="Times New Roman" w:cs="Times New Roman"/>
        </w:rPr>
        <w:t xml:space="preserve">Welborn, V. V. (2022). Beyond structural analysis of molecular enzyme-inhibitor interactions. </w:t>
      </w:r>
      <w:r>
        <w:rPr>
          <w:rFonts w:ascii="Times New Roman" w:hAnsi="Times New Roman" w:cs="Times New Roman"/>
          <w:i/>
        </w:rPr>
        <w:t>Electronic Structure</w:t>
      </w:r>
      <w:r>
        <w:rPr>
          <w:rFonts w:ascii="Times New Roman" w:hAnsi="Times New Roman" w:cs="Times New Roman"/>
        </w:rPr>
        <w:t>,</w:t>
      </w:r>
      <w:r>
        <w:rPr>
          <w:rFonts w:ascii="Times New Roman" w:hAnsi="Times New Roman" w:cs="Times New Roman"/>
          <w:i/>
        </w:rPr>
        <w:t xml:space="preserve"> 4</w:t>
      </w:r>
      <w:r>
        <w:rPr>
          <w:rFonts w:ascii="Times New Roman" w:hAnsi="Times New Roman" w:cs="Times New Roman"/>
        </w:rPr>
        <w:t xml:space="preserve">(1). </w:t>
      </w:r>
      <w:r>
        <w:rPr>
          <w:rFonts w:ascii="Times New Roman" w:hAnsi="Times New Roman" w:cs="Times New Roman"/>
        </w:rPr>
        <w:fldChar w:fldCharType="begin"/>
      </w:r>
      <w:r>
        <w:rPr>
          <w:rFonts w:ascii="Times New Roman" w:hAnsi="Times New Roman" w:cs="Times New Roman"/>
        </w:rPr>
        <w:instrText xml:space="preserve"> HYPERLINK "https://doi.org/10.1088/2516-1075/ac509f" </w:instrText>
      </w:r>
      <w:r>
        <w:rPr>
          <w:rFonts w:ascii="Times New Roman" w:hAnsi="Times New Roman" w:cs="Times New Roman"/>
        </w:rPr>
        <w:fldChar w:fldCharType="separate"/>
      </w:r>
      <w:r>
        <w:rPr>
          <w:rStyle w:val="8"/>
          <w:rFonts w:ascii="Times New Roman" w:hAnsi="Times New Roman" w:cs="Times New Roman"/>
        </w:rPr>
        <w:t>https://doi.org/10.1088/2516-1075/ac509f</w:t>
      </w:r>
      <w:r>
        <w:rPr>
          <w:rStyle w:val="8"/>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p>
    <w:p>
      <w:pPr>
        <w:pStyle w:val="11"/>
        <w:ind w:left="720" w:hanging="720"/>
        <w:rPr>
          <w:rFonts w:ascii="Times New Roman" w:hAnsi="Times New Roman" w:cs="Times New Roman"/>
        </w:rPr>
      </w:pPr>
      <w:r>
        <w:rPr>
          <w:rFonts w:ascii="Times New Roman" w:hAnsi="Times New Roman" w:cs="Times New Roman"/>
        </w:rPr>
        <w:t xml:space="preserve">Zhang, C., Lu, C., Jing, Z., Wu, C., Piquemal, J. P., Ponder, J. W., &amp; Ren, P. (2018). AMOEBA Polarizable Atomic Multipole Force Field for Nucleic Acids. </w:t>
      </w:r>
      <w:r>
        <w:rPr>
          <w:rFonts w:ascii="Times New Roman" w:hAnsi="Times New Roman" w:cs="Times New Roman"/>
          <w:i/>
        </w:rPr>
        <w:t>J Chem Theory Comput</w:t>
      </w:r>
      <w:r>
        <w:rPr>
          <w:rFonts w:ascii="Times New Roman" w:hAnsi="Times New Roman" w:cs="Times New Roman"/>
        </w:rPr>
        <w:t>,</w:t>
      </w:r>
      <w:r>
        <w:rPr>
          <w:rFonts w:ascii="Times New Roman" w:hAnsi="Times New Roman" w:cs="Times New Roman"/>
          <w:i/>
        </w:rPr>
        <w:t xml:space="preserve"> 14</w:t>
      </w:r>
      <w:r>
        <w:rPr>
          <w:rFonts w:ascii="Times New Roman" w:hAnsi="Times New Roman" w:cs="Times New Roman"/>
        </w:rPr>
        <w:t xml:space="preserve">(4), 2084-2108. </w:t>
      </w:r>
      <w:r>
        <w:rPr>
          <w:rFonts w:ascii="Times New Roman" w:hAnsi="Times New Roman" w:cs="Times New Roman"/>
        </w:rPr>
        <w:fldChar w:fldCharType="begin"/>
      </w:r>
      <w:r>
        <w:rPr>
          <w:rFonts w:ascii="Times New Roman" w:hAnsi="Times New Roman" w:cs="Times New Roman"/>
        </w:rPr>
        <w:instrText xml:space="preserve"> HYPERLINK "https://doi.org/10.1021/acs.jctc.7b01169" </w:instrText>
      </w:r>
      <w:r>
        <w:rPr>
          <w:rFonts w:ascii="Times New Roman" w:hAnsi="Times New Roman" w:cs="Times New Roman"/>
        </w:rPr>
        <w:fldChar w:fldCharType="separate"/>
      </w:r>
      <w:r>
        <w:rPr>
          <w:rStyle w:val="8"/>
          <w:rFonts w:ascii="Times New Roman" w:hAnsi="Times New Roman" w:cs="Times New Roman"/>
        </w:rPr>
        <w:t>https://doi.org/10.1021/acs.jctc.7b01169</w:t>
      </w:r>
      <w:r>
        <w:rPr>
          <w:rStyle w:val="8"/>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p>
    <w:p>
      <w:pPr>
        <w:pStyle w:val="11"/>
        <w:ind w:left="720" w:hanging="720"/>
        <w:rPr>
          <w:rFonts w:ascii="Times New Roman" w:hAnsi="Times New Roman" w:cs="Times New Roman"/>
        </w:rPr>
      </w:pPr>
      <w:r>
        <w:rPr>
          <w:rFonts w:ascii="Times New Roman" w:hAnsi="Times New Roman" w:cs="Times New Roman"/>
        </w:rPr>
        <w:t xml:space="preserve">Zheng, Y., &amp; Vaissier Welborn, V. (2022). Tuning the Catalytic Activity of Synthetic Enzyme KE15 with DNA. </w:t>
      </w:r>
      <w:r>
        <w:rPr>
          <w:rFonts w:ascii="Times New Roman" w:hAnsi="Times New Roman" w:cs="Times New Roman"/>
          <w:i/>
        </w:rPr>
        <w:t>J Phys Chem B</w:t>
      </w:r>
      <w:r>
        <w:rPr>
          <w:rFonts w:ascii="Times New Roman" w:hAnsi="Times New Roman" w:cs="Times New Roman"/>
        </w:rPr>
        <w:t>,</w:t>
      </w:r>
      <w:r>
        <w:rPr>
          <w:rFonts w:ascii="Times New Roman" w:hAnsi="Times New Roman" w:cs="Times New Roman"/>
          <w:i/>
        </w:rPr>
        <w:t xml:space="preserve"> 126</w:t>
      </w:r>
      <w:r>
        <w:rPr>
          <w:rFonts w:ascii="Times New Roman" w:hAnsi="Times New Roman" w:cs="Times New Roman"/>
        </w:rPr>
        <w:t xml:space="preserve">(18), 3407-3413. </w:t>
      </w:r>
      <w:r>
        <w:rPr>
          <w:rFonts w:ascii="Times New Roman" w:hAnsi="Times New Roman" w:cs="Times New Roman"/>
        </w:rPr>
        <w:fldChar w:fldCharType="begin"/>
      </w:r>
      <w:r>
        <w:rPr>
          <w:rFonts w:ascii="Times New Roman" w:hAnsi="Times New Roman" w:cs="Times New Roman"/>
        </w:rPr>
        <w:instrText xml:space="preserve"> HYPERLINK "https://doi.org/10.1021/acs.jpcb.2c00765" </w:instrText>
      </w:r>
      <w:r>
        <w:rPr>
          <w:rFonts w:ascii="Times New Roman" w:hAnsi="Times New Roman" w:cs="Times New Roman"/>
        </w:rPr>
        <w:fldChar w:fldCharType="separate"/>
      </w:r>
      <w:r>
        <w:rPr>
          <w:rStyle w:val="8"/>
          <w:rFonts w:ascii="Times New Roman" w:hAnsi="Times New Roman" w:cs="Times New Roman"/>
        </w:rPr>
        <w:t>https://doi.org/10.1021/acs.jpcb.2c00765</w:t>
      </w:r>
      <w:r>
        <w:rPr>
          <w:rStyle w:val="8"/>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p>
    <w:p>
      <w:pPr>
        <w:rPr>
          <w:rFonts w:ascii="Times New Roman" w:hAnsi="Times New Roman"/>
          <w:rPrChange w:id="19" w:author="Palpatine Chestnut" w:date="2023-12-20T14:16:33Z">
            <w:rPr/>
          </w:rPrChange>
        </w:rPr>
      </w:pPr>
      <w:r>
        <w:rPr>
          <w:rFonts w:ascii="Times New Roman" w:hAnsi="Times New Roman"/>
        </w:rPr>
        <w:fldChar w:fldCharType="end"/>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i, Wanlu" w:date="2023-12-19T10:12:00Z" w:initials="">
    <w:p w14:paraId="534C2F6D">
      <w:pPr>
        <w:pStyle w:val="2"/>
        <w:jc w:val="left"/>
      </w:pPr>
      <w:r>
        <w:t>From Figure 1, is it meaning that the TinkerModellor comprises the other two parts? If it is not, it would be better use another shape to represent the TinkerModellor one.</w:t>
      </w:r>
    </w:p>
  </w:comment>
  <w:comment w:id="1" w:author="Palpatine Chestnut" w:date="2023-12-20T14:21:35Z" w:initials="">
    <w:p w14:paraId="511F64DA">
      <w:pPr>
        <w:pStyle w:val="2"/>
        <w:rPr>
          <w:rFonts w:hint="default" w:eastAsia="宋体"/>
          <w:lang w:val="en-US" w:eastAsia="zh-CN"/>
        </w:rPr>
      </w:pPr>
      <w:r>
        <w:rPr>
          <w:rFonts w:hint="eastAsia"/>
          <w:lang w:val="en-US" w:eastAsia="zh-CN"/>
        </w:rPr>
        <w:t>Thanks for your comments. You</w:t>
      </w:r>
      <w:r>
        <w:rPr>
          <w:rFonts w:hint="default"/>
          <w:lang w:val="en-US" w:eastAsia="zh-CN"/>
        </w:rPr>
        <w:t>’</w:t>
      </w:r>
      <w:r>
        <w:rPr>
          <w:rFonts w:hint="eastAsia"/>
          <w:lang w:val="en-US" w:eastAsia="zh-CN"/>
        </w:rPr>
        <w:t>re right, TinkerModellor include two distinct parts: GMXMolecule and TinkerModellorSystem.</w:t>
      </w:r>
    </w:p>
  </w:comment>
  <w:comment w:id="2" w:author="Li, Wanlu" w:date="2023-12-19T10:16:00Z" w:initials="">
    <w:p w14:paraId="532D2036">
      <w:pPr>
        <w:pStyle w:val="2"/>
        <w:jc w:val="left"/>
      </w:pPr>
      <w:r>
        <w:t>How about also writing “auto EF analyses” along time scale and/or the input generation of QM/MM calculations by integrating the ab initio software like Gaussian/Q-Chem?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34C2F6D" w15:done="0"/>
  <w15:commentEx w15:paraId="511F64DA" w15:done="0" w15:paraIdParent="534C2F6D"/>
  <w15:commentEx w15:paraId="532D20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 Wanlu">
    <w15:presenceInfo w15:providerId="AD" w15:userId="S::wal019@UCSD.EDU::da493f7c-f751-4922-ad07-c773359fc55b"/>
  </w15:person>
  <w15:person w15:author="Palpatine Chestnut">
    <w15:presenceInfo w15:providerId="WPS Office" w15:userId="32688467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yNjAxYTEyZTk3MGM5MTI4NDlmYmQ3NTAyZDU4OTEifQ=="/>
    <w:docVar w:name="EN.InstantFormat" w:val="&lt;ENInstantFormat&gt;&lt;Enabled&gt;1&lt;/Enabled&gt;&lt;ScanUnformatted&gt;1&lt;/ScanUnformatted&gt;&lt;ScanChanges&gt;1&lt;/ScanChanges&gt;&lt;Suspended&gt;1&lt;/Suspended&gt;&lt;/ENInstantFormat&gt;"/>
    <w:docVar w:name="EN.Layout" w:val="&lt;ENLayout&gt;&lt;Style&gt;APA 7th-Annotat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0pawvpev0d21e29roxtd9jxfw2zd02t5pf&quot;&gt;JOSS&lt;record-ids&gt;&lt;item&gt;3&lt;/item&gt;&lt;item&gt;4&lt;/item&gt;&lt;item&gt;5&lt;/item&gt;&lt;item&gt;7&lt;/item&gt;&lt;item&gt;9&lt;/item&gt;&lt;item&gt;10&lt;/item&gt;&lt;item&gt;11&lt;/item&gt;&lt;item&gt;12&lt;/item&gt;&lt;item&gt;18&lt;/item&gt;&lt;item&gt;19&lt;/item&gt;&lt;item&gt;21&lt;/item&gt;&lt;item&gt;22&lt;/item&gt;&lt;item&gt;23&lt;/item&gt;&lt;item&gt;24&lt;/item&gt;&lt;item&gt;25&lt;/item&gt;&lt;/record-ids&gt;&lt;/item&gt;&lt;/Libraries&gt;"/>
  </w:docVars>
  <w:rsids>
    <w:rsidRoot w:val="00605C9E"/>
    <w:rsid w:val="00605C9E"/>
    <w:rsid w:val="007464E2"/>
    <w:rsid w:val="00B614B4"/>
    <w:rsid w:val="00C20DE8"/>
    <w:rsid w:val="00EB410C"/>
    <w:rsid w:val="00F57BC4"/>
    <w:rsid w:val="038A7E04"/>
    <w:rsid w:val="13347B50"/>
    <w:rsid w:val="15CD7C7F"/>
    <w:rsid w:val="22C20799"/>
    <w:rsid w:val="29567BFF"/>
    <w:rsid w:val="29B26AEA"/>
    <w:rsid w:val="2B7031E8"/>
    <w:rsid w:val="420331F4"/>
    <w:rsid w:val="42EB101F"/>
    <w:rsid w:val="45895477"/>
    <w:rsid w:val="495946BF"/>
    <w:rsid w:val="5CBF29DB"/>
    <w:rsid w:val="6420290F"/>
    <w:rsid w:val="71CD3E62"/>
    <w:rsid w:val="7B9B6FA7"/>
    <w:rsid w:val="7C7C6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uiPriority w:val="0"/>
    <w:rPr>
      <w:sz w:val="20"/>
      <w:szCs w:val="20"/>
    </w:rPr>
  </w:style>
  <w:style w:type="paragraph" w:styleId="3">
    <w:name w:val="Normal (Web)"/>
    <w:basedOn w:val="1"/>
    <w:qFormat/>
    <w:uiPriority w:val="0"/>
    <w:pPr>
      <w:spacing w:beforeAutospacing="1" w:afterAutospacing="1"/>
      <w:jc w:val="left"/>
    </w:pPr>
    <w:rPr>
      <w:kern w:val="0"/>
      <w:sz w:val="24"/>
    </w:rPr>
  </w:style>
  <w:style w:type="paragraph" w:styleId="4">
    <w:name w:val="annotation subject"/>
    <w:basedOn w:val="2"/>
    <w:next w:val="2"/>
    <w:link w:val="14"/>
    <w:uiPriority w:val="0"/>
    <w:rPr>
      <w:b/>
      <w:bCs/>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annotation reference"/>
    <w:basedOn w:val="6"/>
    <w:uiPriority w:val="0"/>
    <w:rPr>
      <w:sz w:val="16"/>
      <w:szCs w:val="16"/>
    </w:rPr>
  </w:style>
  <w:style w:type="paragraph" w:customStyle="1" w:styleId="10">
    <w:name w:val="EndNote Bibliography Title"/>
    <w:uiPriority w:val="0"/>
    <w:pPr>
      <w:jc w:val="center"/>
    </w:pPr>
    <w:rPr>
      <w:rFonts w:ascii="Calibri" w:hAnsi="Calibri" w:eastAsia="宋体" w:cs="Calibri"/>
      <w:kern w:val="2"/>
      <w:szCs w:val="24"/>
      <w:lang w:val="en-US" w:eastAsia="zh-CN" w:bidi="ar-SA"/>
    </w:rPr>
  </w:style>
  <w:style w:type="paragraph" w:customStyle="1" w:styleId="11">
    <w:name w:val="EndNote Bibliography"/>
    <w:qFormat/>
    <w:uiPriority w:val="0"/>
    <w:pPr>
      <w:jc w:val="both"/>
    </w:pPr>
    <w:rPr>
      <w:rFonts w:ascii="Calibri" w:hAnsi="Calibri" w:eastAsia="宋体" w:cs="Calibri"/>
      <w:kern w:val="2"/>
      <w:szCs w:val="24"/>
      <w:lang w:val="en-US" w:eastAsia="zh-CN" w:bidi="ar-SA"/>
    </w:rPr>
  </w:style>
  <w:style w:type="paragraph" w:customStyle="1" w:styleId="12">
    <w:name w:val="Revision"/>
    <w:hidden/>
    <w:unhideWhenUsed/>
    <w:uiPriority w:val="99"/>
    <w:rPr>
      <w:rFonts w:ascii="Calibri" w:hAnsi="Calibri" w:eastAsia="宋体" w:cs="Times New Roman"/>
      <w:kern w:val="2"/>
      <w:sz w:val="21"/>
      <w:szCs w:val="24"/>
      <w:lang w:val="en-US" w:eastAsia="zh-CN" w:bidi="ar-SA"/>
    </w:rPr>
  </w:style>
  <w:style w:type="character" w:customStyle="1" w:styleId="13">
    <w:name w:val="Comment Text Char"/>
    <w:basedOn w:val="6"/>
    <w:link w:val="2"/>
    <w:qFormat/>
    <w:uiPriority w:val="0"/>
    <w:rPr>
      <w:rFonts w:ascii="Calibri" w:hAnsi="Calibri"/>
      <w:kern w:val="2"/>
    </w:rPr>
  </w:style>
  <w:style w:type="character" w:customStyle="1" w:styleId="14">
    <w:name w:val="Comment Subject Char"/>
    <w:basedOn w:val="13"/>
    <w:link w:val="4"/>
    <w:qFormat/>
    <w:uiPriority w:val="0"/>
    <w:rPr>
      <w:rFonts w:ascii="Calibri" w:hAnsi="Calibri"/>
      <w:b/>
      <w:bCs/>
      <w:kern w:val="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3160</Words>
  <Characters>18013</Characters>
  <Lines>150</Lines>
  <Paragraphs>42</Paragraphs>
  <TotalTime>13</TotalTime>
  <ScaleCrop>false</ScaleCrop>
  <LinksUpToDate>false</LinksUpToDate>
  <CharactersWithSpaces>21131</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2023-12-13T20:18:00Z</dcterms:created>
  <dc:creator>wayne</dc:creator>
  <cp:lastModifiedBy>Palpatine Chestnut</cp:lastModifiedBy>
  <dcterms:modified xsi:type="dcterms:W3CDTF">2023-12-20T06:28:36Z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874BD183D42A42C78F5DFB135E3881D1_12</vt:lpwstr>
  </property>
</Properties>
</file>